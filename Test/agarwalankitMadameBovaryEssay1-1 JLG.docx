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262D7E" w14:textId="77777777" w:rsidR="00055318" w:rsidRDefault="00F46EF9" w:rsidP="00F46EF9">
      <w:pPr>
        <w:spacing w:line="480" w:lineRule="auto"/>
      </w:pPr>
      <w:r>
        <w:t>Ankit Agarwal</w:t>
      </w:r>
    </w:p>
    <w:p w14:paraId="75ABE5DB" w14:textId="77777777" w:rsidR="00F46EF9" w:rsidRDefault="00F46EF9" w:rsidP="00F46EF9">
      <w:pPr>
        <w:spacing w:line="480" w:lineRule="auto"/>
      </w:pPr>
      <w:r>
        <w:t>Comparative Literature R1B</w:t>
      </w:r>
    </w:p>
    <w:p w14:paraId="5E9DED68" w14:textId="77777777" w:rsidR="00F46EF9" w:rsidRDefault="00F46EF9" w:rsidP="00F46EF9">
      <w:pPr>
        <w:spacing w:line="480" w:lineRule="auto"/>
      </w:pPr>
      <w:r>
        <w:t>Mary Mussman and Jordan Greenwald</w:t>
      </w:r>
    </w:p>
    <w:p w14:paraId="6BA98984" w14:textId="77777777" w:rsidR="00F46EF9" w:rsidRDefault="00F46EF9" w:rsidP="00F46EF9">
      <w:pPr>
        <w:spacing w:line="480" w:lineRule="auto"/>
      </w:pPr>
      <w:r>
        <w:t>24 September 2017</w:t>
      </w:r>
    </w:p>
    <w:p w14:paraId="620D8BE1" w14:textId="77777777" w:rsidR="0057137B" w:rsidRDefault="0057137B" w:rsidP="0057137B">
      <w:pPr>
        <w:spacing w:line="480" w:lineRule="auto"/>
        <w:jc w:val="center"/>
      </w:pPr>
      <w:commentRangeStart w:id="0"/>
      <w:r>
        <w:t>The Significance of the Insignificant’s Significance over the Significant</w:t>
      </w:r>
      <w:commentRangeEnd w:id="0"/>
      <w:r w:rsidR="004F66F0">
        <w:rPr>
          <w:rStyle w:val="CommentReference"/>
        </w:rPr>
        <w:commentReference w:id="0"/>
      </w:r>
      <w:r>
        <w:t xml:space="preserve">: The Function of Literary Realism in </w:t>
      </w:r>
      <w:r w:rsidRPr="0057137B">
        <w:rPr>
          <w:i/>
        </w:rPr>
        <w:t>Madame Bovary</w:t>
      </w:r>
    </w:p>
    <w:p w14:paraId="3CBC2B8D" w14:textId="77777777" w:rsidR="0062048A" w:rsidRDefault="00F46EF9" w:rsidP="00F46EF9">
      <w:pPr>
        <w:spacing w:line="480" w:lineRule="auto"/>
      </w:pPr>
      <w:r>
        <w:tab/>
        <w:t xml:space="preserve">Gustave Flaubert’s novel, </w:t>
      </w:r>
      <w:r>
        <w:rPr>
          <w:i/>
        </w:rPr>
        <w:t>Madame Bovary</w:t>
      </w:r>
      <w:r w:rsidR="0062048A">
        <w:t xml:space="preserve">, has often been considered an exemplary example of literary realism, a </w:t>
      </w:r>
      <w:commentRangeStart w:id="1"/>
      <w:r w:rsidR="0062048A">
        <w:t>technique</w:t>
      </w:r>
      <w:commentRangeEnd w:id="1"/>
      <w:r w:rsidR="004F66F0">
        <w:rPr>
          <w:rStyle w:val="CommentReference"/>
        </w:rPr>
        <w:commentReference w:id="1"/>
      </w:r>
      <w:r w:rsidR="0062048A">
        <w:t xml:space="preserve"> in literature that, in contrast to romantic texts, faithfully represents reality in a very literal fashion often creating long, seemingly boring passages within an otherwise engaging story. One such passage in </w:t>
      </w:r>
      <w:r w:rsidR="0062048A">
        <w:rPr>
          <w:i/>
        </w:rPr>
        <w:t>Madame Bovary</w:t>
      </w:r>
      <w:r w:rsidR="0062048A">
        <w:t xml:space="preserve"> is the drawn-out description</w:t>
      </w:r>
      <w:r w:rsidR="0095785C">
        <w:t xml:space="preserve"> of Emma Bovary’s</w:t>
      </w:r>
      <w:r w:rsidR="0062048A">
        <w:t xml:space="preserve"> journey aboard the </w:t>
      </w:r>
      <w:r w:rsidR="00B478BB" w:rsidRPr="00B478BB">
        <w:rPr>
          <w:i/>
        </w:rPr>
        <w:t>Hirondelle</w:t>
      </w:r>
      <w:r w:rsidR="0062048A">
        <w:t xml:space="preserve"> to visit her lover Leon (232-234). Describing everything from “the pale tints of…it</w:t>
      </w:r>
      <w:ins w:id="2" w:author="jordan.greenwald" w:date="2017-10-24T16:32:00Z">
        <w:r w:rsidR="004F66F0">
          <w:t>s</w:t>
        </w:r>
      </w:ins>
      <w:del w:id="3" w:author="jordan.greenwald" w:date="2017-10-24T16:32:00Z">
        <w:r w:rsidR="0062048A" w:rsidDel="004F66F0">
          <w:delText>’</w:delText>
        </w:r>
        <w:r w:rsidR="000B2F98" w:rsidDel="004F66F0">
          <w:delText>s</w:delText>
        </w:r>
      </w:del>
      <w:r w:rsidR="000B2F98">
        <w:t xml:space="preserve"> [the pharmacists’] sign” to “lines of apple trees”</w:t>
      </w:r>
      <w:r w:rsidR="0062048A">
        <w:t xml:space="preserve"> aboard the journey, this passage seems overly concerned with the minutiae of the pedestrian, often deviating from Emma to dwell on, “women holding baskets” (</w:t>
      </w:r>
      <w:r w:rsidR="000B2F98">
        <w:t xml:space="preserve">232- </w:t>
      </w:r>
      <w:r w:rsidR="0062048A">
        <w:t xml:space="preserve">234). Nevertheless, the overemphasis on the ordinary within this passage serves </w:t>
      </w:r>
      <w:del w:id="4" w:author="jordan.greenwald" w:date="2017-10-24T16:33:00Z">
        <w:r w:rsidR="0062048A" w:rsidDel="004F66F0">
          <w:delText xml:space="preserve">to </w:delText>
        </w:r>
      </w:del>
      <w:r w:rsidR="0062048A">
        <w:t>not only</w:t>
      </w:r>
      <w:ins w:id="5" w:author="jordan.greenwald" w:date="2017-10-24T16:33:00Z">
        <w:r w:rsidR="004F66F0">
          <w:t xml:space="preserve"> to</w:t>
        </w:r>
      </w:ins>
      <w:r w:rsidR="0062048A">
        <w:t xml:space="preserve"> provide context for Emma’s j</w:t>
      </w:r>
      <w:r w:rsidR="006D795C">
        <w:t>ourney, but also to undermine her</w:t>
      </w:r>
      <w:r w:rsidR="0095785C">
        <w:t xml:space="preserve"> perception of reality</w:t>
      </w:r>
      <w:r w:rsidR="0062048A">
        <w:t xml:space="preserve">. This passage serves as a moment in which literary realism </w:t>
      </w:r>
      <w:commentRangeStart w:id="6"/>
      <w:r w:rsidR="0062048A">
        <w:t>reacts di</w:t>
      </w:r>
      <w:r w:rsidR="006D795C">
        <w:t xml:space="preserve">rectly </w:t>
      </w:r>
      <w:commentRangeEnd w:id="6"/>
      <w:r w:rsidR="004F66F0">
        <w:rPr>
          <w:rStyle w:val="CommentReference"/>
        </w:rPr>
        <w:commentReference w:id="6"/>
      </w:r>
      <w:r w:rsidR="00882FF5">
        <w:t xml:space="preserve">to </w:t>
      </w:r>
      <w:r w:rsidR="00F82E81">
        <w:t>a character’s perceptions</w:t>
      </w:r>
      <w:r w:rsidR="006E4964">
        <w:t>.</w:t>
      </w:r>
      <w:r w:rsidR="00F82E81">
        <w:t xml:space="preserve"> By shifting his style of imagery from realistic to romantic—</w:t>
      </w:r>
      <w:ins w:id="7" w:author="jordan.greenwald" w:date="2017-10-24T16:34:00Z">
        <w:r w:rsidR="004F66F0">
          <w:t xml:space="preserve">a </w:t>
        </w:r>
      </w:ins>
      <w:r w:rsidR="00F82E81">
        <w:t xml:space="preserve">style that is often </w:t>
      </w:r>
      <w:commentRangeStart w:id="8"/>
      <w:r w:rsidR="00F82E81">
        <w:t>exaggerated or fantastical</w:t>
      </w:r>
      <w:commentRangeEnd w:id="8"/>
      <w:r w:rsidR="004F66F0">
        <w:rPr>
          <w:rStyle w:val="CommentReference"/>
        </w:rPr>
        <w:commentReference w:id="8"/>
      </w:r>
      <w:r w:rsidR="00F82E81">
        <w:t xml:space="preserve">—Flaubert </w:t>
      </w:r>
      <w:r w:rsidR="00C93908">
        <w:t>undermines</w:t>
      </w:r>
      <w:r w:rsidR="006E4964">
        <w:t xml:space="preserve"> </w:t>
      </w:r>
      <w:r w:rsidR="00C93908">
        <w:t>the notion of idealism</w:t>
      </w:r>
      <w:r w:rsidR="006E4964">
        <w:t xml:space="preserve"> in the form of dramatic irony </w:t>
      </w:r>
      <w:r w:rsidR="00882FF5">
        <w:t>by effectively</w:t>
      </w:r>
      <w:r w:rsidR="00C93908">
        <w:t xml:space="preserve"> </w:t>
      </w:r>
      <w:commentRangeStart w:id="9"/>
      <w:r w:rsidR="00C93908">
        <w:t>entrapping his characters</w:t>
      </w:r>
      <w:r w:rsidR="00882FF5">
        <w:t xml:space="preserve"> fantasies </w:t>
      </w:r>
      <w:commentRangeEnd w:id="9"/>
      <w:r w:rsidR="004F66F0">
        <w:rPr>
          <w:rStyle w:val="CommentReference"/>
        </w:rPr>
        <w:commentReference w:id="9"/>
      </w:r>
      <w:r w:rsidR="00882FF5">
        <w:t xml:space="preserve">in the confines of literary realism. </w:t>
      </w:r>
    </w:p>
    <w:p w14:paraId="19DFA0E2" w14:textId="77777777" w:rsidR="003C5726" w:rsidRDefault="00FA77DC" w:rsidP="00F46EF9">
      <w:pPr>
        <w:spacing w:line="480" w:lineRule="auto"/>
      </w:pPr>
      <w:r>
        <w:tab/>
        <w:t xml:space="preserve">The perceived insignificance of this passage is derived directly from Flaubert’s </w:t>
      </w:r>
      <w:del w:id="10" w:author="jordan.greenwald" w:date="2017-10-24T16:37:00Z">
        <w:r w:rsidDel="004F66F0">
          <w:delText>over</w:delText>
        </w:r>
      </w:del>
      <w:r>
        <w:t xml:space="preserve">emphasis on the ordinary and </w:t>
      </w:r>
      <w:r w:rsidR="007951EC">
        <w:t>repetitious writing style</w:t>
      </w:r>
      <w:r w:rsidR="0024788A">
        <w:t>, both of which are characteristics</w:t>
      </w:r>
      <w:r w:rsidR="001E4008">
        <w:t xml:space="preserve"> of literary realism</w:t>
      </w:r>
      <w:r>
        <w:t xml:space="preserve">. </w:t>
      </w:r>
      <w:r w:rsidR="00F22102">
        <w:lastRenderedPageBreak/>
        <w:t>While this passage does focus mainly on Emma’s journey, it often deviates from Emma herself, discussing the lives of other characters</w:t>
      </w:r>
      <w:r w:rsidR="00136BB2">
        <w:t xml:space="preserve"> plainly</w:t>
      </w:r>
      <w:r w:rsidR="00F22102">
        <w:t xml:space="preserve"> such as the clerks who, “were p</w:t>
      </w:r>
      <w:r w:rsidR="000B2F98">
        <w:t>olishing the shop windows”</w:t>
      </w:r>
      <w:r w:rsidR="00F22102">
        <w:t xml:space="preserve"> or “Mere Lefrancois, </w:t>
      </w:r>
      <w:r w:rsidR="006654BD">
        <w:t>who…</w:t>
      </w:r>
      <w:r w:rsidR="00F22102">
        <w:t>was charging him [Hivert] with commissions” (232</w:t>
      </w:r>
      <w:r w:rsidR="000B2F98">
        <w:t xml:space="preserve"> - 234</w:t>
      </w:r>
      <w:r w:rsidR="00F22102">
        <w:t>).</w:t>
      </w:r>
      <w:r w:rsidR="005F5CA1">
        <w:t xml:space="preserve"> </w:t>
      </w:r>
      <w:r w:rsidR="006C3875">
        <w:t>In doing so it diverts the attention of the reader to seemingly insignificant characters, further drawing out the passage. Additionally</w:t>
      </w:r>
      <w:r w:rsidR="00845675">
        <w:t>,</w:t>
      </w:r>
      <w:r w:rsidR="006C3875">
        <w:t xml:space="preserve"> the passage</w:t>
      </w:r>
      <w:del w:id="11" w:author="jordan.greenwald" w:date="2017-10-24T16:38:00Z">
        <w:r w:rsidR="003C5726" w:rsidDel="004F66F0">
          <w:delText xml:space="preserve"> purposefully</w:delText>
        </w:r>
      </w:del>
      <w:r w:rsidR="003C5726">
        <w:t xml:space="preserve"> uses sleep imagery in its descriptions, establishing Artemise as, “yawning” or Mere Lefrancois as, “putting her head in its nightcap” (232). </w:t>
      </w:r>
      <w:r w:rsidR="006C3875">
        <w:t>By referring to “nightcaps” and “yawning” within the passage, Flaubert creates a very leth</w:t>
      </w:r>
      <w:r w:rsidR="00882FF5">
        <w:t>argic</w:t>
      </w:r>
      <w:r w:rsidR="007E6599">
        <w:t xml:space="preserve">, drowsy </w:t>
      </w:r>
      <w:commentRangeStart w:id="12"/>
      <w:r w:rsidR="007E6599">
        <w:t>tone</w:t>
      </w:r>
      <w:commentRangeEnd w:id="12"/>
      <w:r w:rsidR="004F66F0">
        <w:rPr>
          <w:rStyle w:val="CommentReference"/>
        </w:rPr>
        <w:commentReference w:id="12"/>
      </w:r>
      <w:r w:rsidR="007E6599">
        <w:t xml:space="preserve"> that, while seemingly </w:t>
      </w:r>
      <w:r w:rsidR="006C3875">
        <w:t xml:space="preserve">inconsequential, is associated with the slow, ordinary realities of a realistic lifestyle and </w:t>
      </w:r>
      <w:commentRangeStart w:id="13"/>
      <w:r w:rsidR="006C3875">
        <w:t>literally lulls</w:t>
      </w:r>
      <w:r w:rsidR="003C5726">
        <w:t xml:space="preserve"> the readers to sleep</w:t>
      </w:r>
      <w:commentRangeEnd w:id="13"/>
      <w:r w:rsidR="004F66F0">
        <w:rPr>
          <w:rStyle w:val="CommentReference"/>
        </w:rPr>
        <w:commentReference w:id="13"/>
      </w:r>
      <w:r w:rsidR="005F5CA1">
        <w:t xml:space="preserve">. </w:t>
      </w:r>
      <w:r w:rsidR="003C5726">
        <w:t xml:space="preserve">Nevertheless, many of these details, while contributing to the </w:t>
      </w:r>
      <w:r w:rsidR="006C3875">
        <w:t>dry tone</w:t>
      </w:r>
      <w:r w:rsidR="004D0628">
        <w:t xml:space="preserve"> of the passage, also add to its </w:t>
      </w:r>
      <w:r w:rsidR="00F82E81">
        <w:t>realistic</w:t>
      </w:r>
      <w:r w:rsidR="0024788A">
        <w:t xml:space="preserve"> nature</w:t>
      </w:r>
      <w:r w:rsidR="004D0628">
        <w:t xml:space="preserve">. </w:t>
      </w:r>
    </w:p>
    <w:p w14:paraId="332BBDB7" w14:textId="77777777" w:rsidR="002F3BD5" w:rsidRDefault="005F5CA1" w:rsidP="003C5726">
      <w:pPr>
        <w:spacing w:line="480" w:lineRule="auto"/>
        <w:ind w:firstLine="720"/>
      </w:pPr>
      <w:r>
        <w:t>Even when the passage does focus on Emma, it oft</w:t>
      </w:r>
      <w:r w:rsidR="00CF2485">
        <w:t xml:space="preserve">en does so in a repetitious </w:t>
      </w:r>
      <w:commentRangeStart w:id="14"/>
      <w:r w:rsidR="00CF2485">
        <w:t>tone</w:t>
      </w:r>
      <w:commentRangeEnd w:id="14"/>
      <w:r w:rsidR="004F66F0">
        <w:rPr>
          <w:rStyle w:val="CommentReference"/>
        </w:rPr>
        <w:commentReference w:id="14"/>
      </w:r>
      <w:r w:rsidR="00CF2485">
        <w:t>, contributing significantly to both its perceived insignificance and literary realism</w:t>
      </w:r>
      <w:r>
        <w:t>. Often Emma can recall the journey so vividly, “she knew that after a pasture there came a signpost…</w:t>
      </w:r>
      <w:r w:rsidR="003C5726">
        <w:t>an elm, a barn</w:t>
      </w:r>
      <w:r>
        <w:t>”</w:t>
      </w:r>
      <w:r w:rsidR="003C5726">
        <w:t xml:space="preserve"> (232).</w:t>
      </w:r>
      <w:r>
        <w:t xml:space="preserve"> Not only does this indicate a repetitious </w:t>
      </w:r>
      <w:r w:rsidR="007951EC">
        <w:t xml:space="preserve">cycle but the imagery used, “elm”, “barn”, “signpost” </w:t>
      </w:r>
      <w:r w:rsidR="00090C3A">
        <w:t>is</w:t>
      </w:r>
      <w:r w:rsidR="0024788A">
        <w:t xml:space="preserve"> indefinite and generic</w:t>
      </w:r>
      <w:r w:rsidR="00090C3A">
        <w:t>, demonstrating its</w:t>
      </w:r>
      <w:r w:rsidR="00BE7F65">
        <w:t xml:space="preserve"> insignificance </w:t>
      </w:r>
      <w:r w:rsidR="000B2F98">
        <w:t>(232)</w:t>
      </w:r>
      <w:r w:rsidR="007951EC">
        <w:t xml:space="preserve">. </w:t>
      </w:r>
      <w:r w:rsidR="00CF2485">
        <w:t xml:space="preserve">Another source of the perceived insignificance of the passage is Flaubert’s focus on </w:t>
      </w:r>
      <w:commentRangeStart w:id="15"/>
      <w:r w:rsidR="00CF2485">
        <w:t>repetitious action or habit</w:t>
      </w:r>
      <w:commentRangeEnd w:id="15"/>
      <w:r w:rsidR="003B0BA3">
        <w:rPr>
          <w:rStyle w:val="CommentReference"/>
        </w:rPr>
        <w:commentReference w:id="15"/>
      </w:r>
      <w:r w:rsidR="00CF2485">
        <w:t xml:space="preserve">. More specifically, to indicate repetitious action, </w:t>
      </w:r>
      <w:r w:rsidR="007951EC">
        <w:t>Flaubert incorporates the imperfect tense within his text</w:t>
      </w:r>
      <w:r w:rsidR="00CF2485">
        <w:t>.</w:t>
      </w:r>
      <w:r w:rsidR="007951EC">
        <w:t xml:space="preserve"> By saying that, “The </w:t>
      </w:r>
      <w:r w:rsidR="00B478BB" w:rsidRPr="00B478BB">
        <w:rPr>
          <w:i/>
        </w:rPr>
        <w:t>Hirondelle</w:t>
      </w:r>
      <w:r w:rsidR="007951EC">
        <w:t xml:space="preserve"> would set off</w:t>
      </w:r>
      <w:r w:rsidR="004D0628">
        <w:t xml:space="preserve"> at</w:t>
      </w:r>
      <w:r w:rsidR="007951EC">
        <w:t xml:space="preserve"> a gentle trot”</w:t>
      </w:r>
      <w:r w:rsidR="004D0628">
        <w:t xml:space="preserve"> instead of ‘The </w:t>
      </w:r>
      <w:r w:rsidR="00B478BB" w:rsidRPr="00B478BB">
        <w:rPr>
          <w:i/>
        </w:rPr>
        <w:t>Hirondelle</w:t>
      </w:r>
      <w:r w:rsidR="004D0628">
        <w:t xml:space="preserve"> set of at a gentle trot’,</w:t>
      </w:r>
      <w:r w:rsidR="007951EC">
        <w:t xml:space="preserve"> Flaubert implies that the </w:t>
      </w:r>
      <w:r w:rsidR="00B478BB" w:rsidRPr="00B478BB">
        <w:rPr>
          <w:i/>
        </w:rPr>
        <w:t>Hirondelle</w:t>
      </w:r>
      <w:r w:rsidR="007951EC">
        <w:t xml:space="preserve"> had made multiple instances of this</w:t>
      </w:r>
      <w:r w:rsidR="001E4008">
        <w:t xml:space="preserve"> jo</w:t>
      </w:r>
      <w:r w:rsidR="004D0628">
        <w:t>urney</w:t>
      </w:r>
      <w:r w:rsidR="000B2F98">
        <w:t xml:space="preserve"> (232)</w:t>
      </w:r>
      <w:r w:rsidR="004D0628">
        <w:t>.</w:t>
      </w:r>
      <w:r w:rsidR="001E4008">
        <w:t xml:space="preserve"> </w:t>
      </w:r>
      <w:r w:rsidR="0024788A">
        <w:t xml:space="preserve">This focus on habit is another indicator of realism, since a real-life Emma Bovary would have also made a habit out of visiting Rouen. </w:t>
      </w:r>
      <w:r w:rsidR="008F3EAB">
        <w:t>Ultimate</w:t>
      </w:r>
      <w:r w:rsidR="00B478BB">
        <w:t>ly, while this passage may seem</w:t>
      </w:r>
      <w:r w:rsidR="00BE7F65">
        <w:t xml:space="preserve"> to the casual reader</w:t>
      </w:r>
      <w:r w:rsidR="00CF2485">
        <w:t xml:space="preserve"> drawn out and inconsequential due to its</w:t>
      </w:r>
      <w:r w:rsidR="00256AA2">
        <w:t xml:space="preserve"> its repetitious time cycles and sharp attention to detail</w:t>
      </w:r>
      <w:r w:rsidR="00CF2485">
        <w:t>, it is these very elements that make it</w:t>
      </w:r>
      <w:r w:rsidR="008F3EAB">
        <w:t xml:space="preserve"> a prime example of literary realism.</w:t>
      </w:r>
      <w:r w:rsidR="00256AA2">
        <w:t xml:space="preserve"> This </w:t>
      </w:r>
      <w:r w:rsidR="00256AA2">
        <w:lastRenderedPageBreak/>
        <w:t>l</w:t>
      </w:r>
      <w:r w:rsidR="00A912E8">
        <w:t>iterary realism will serve to contrast</w:t>
      </w:r>
      <w:r w:rsidR="008543E5">
        <w:t xml:space="preserve"> the romantic</w:t>
      </w:r>
      <w:r w:rsidR="00F82E81">
        <w:t xml:space="preserve"> or </w:t>
      </w:r>
      <w:del w:id="16" w:author="jordan.greenwald" w:date="2017-10-24T16:40:00Z">
        <w:r w:rsidR="00F82E81" w:rsidDel="003B0BA3">
          <w:delText>over</w:delText>
        </w:r>
      </w:del>
      <w:r w:rsidR="00F82E81">
        <w:t>exaggerated</w:t>
      </w:r>
      <w:r w:rsidR="008543E5">
        <w:t xml:space="preserve"> imagery</w:t>
      </w:r>
      <w:r w:rsidR="00A912E8">
        <w:t xml:space="preserve"> presented later in the passage</w:t>
      </w:r>
      <w:r w:rsidR="00256AA2">
        <w:t>.</w:t>
      </w:r>
    </w:p>
    <w:p w14:paraId="3019F77D" w14:textId="77777777" w:rsidR="00256AA2" w:rsidRDefault="00A912E8" w:rsidP="00A912E8">
      <w:pPr>
        <w:spacing w:line="480" w:lineRule="auto"/>
      </w:pPr>
      <w:r>
        <w:tab/>
        <w:t>The description of the city</w:t>
      </w:r>
      <w:r w:rsidR="00CF2485">
        <w:t xml:space="preserve"> of Rouen</w:t>
      </w:r>
      <w:r>
        <w:t xml:space="preserve"> and Emma’s subsequent reaction presents a deviation from Flaub</w:t>
      </w:r>
      <w:r w:rsidR="00CF2485">
        <w:t>ert’s depiction of the ordinary to a description that is</w:t>
      </w:r>
      <w:r w:rsidR="00416A65">
        <w:t xml:space="preserve"> sublime, grand, and exaggerated in nature. </w:t>
      </w:r>
      <w:r w:rsidR="00544D4A">
        <w:t xml:space="preserve">The city </w:t>
      </w:r>
      <w:r w:rsidR="00CF2485">
        <w:t>is not simply coming</w:t>
      </w:r>
      <w:r w:rsidR="00544D4A">
        <w:t xml:space="preserve"> into view, it is “</w:t>
      </w:r>
      <w:r w:rsidR="006654BD">
        <w:t>descending</w:t>
      </w:r>
      <w:r w:rsidR="00544D4A">
        <w:t xml:space="preserve"> like an </w:t>
      </w:r>
      <w:commentRangeStart w:id="17"/>
      <w:r w:rsidR="00544D4A">
        <w:t>amphitheater</w:t>
      </w:r>
      <w:commentRangeEnd w:id="17"/>
      <w:r w:rsidR="00AE105A">
        <w:rPr>
          <w:rStyle w:val="CommentReference"/>
        </w:rPr>
        <w:commentReference w:id="17"/>
      </w:r>
      <w:r w:rsidR="00544D4A">
        <w:t>…</w:t>
      </w:r>
      <w:r w:rsidR="000B2F98">
        <w:t>drowned in fog</w:t>
      </w:r>
      <w:r w:rsidR="00544D4A">
        <w:t>”</w:t>
      </w:r>
      <w:r w:rsidR="000B2F98">
        <w:t xml:space="preserve"> (233).</w:t>
      </w:r>
      <w:r w:rsidR="00544D4A">
        <w:t xml:space="preserve"> Likewise, the smog </w:t>
      </w:r>
      <w:r w:rsidR="00CF2485">
        <w:t>emanating from the factories is</w:t>
      </w:r>
      <w:r w:rsidR="00544D4A">
        <w:t xml:space="preserve"> described</w:t>
      </w:r>
      <w:r w:rsidR="00620466">
        <w:t xml:space="preserve"> grandiosely</w:t>
      </w:r>
      <w:r w:rsidR="00544D4A">
        <w:t xml:space="preserve"> as “immense brown plume</w:t>
      </w:r>
      <w:r w:rsidR="000B2F98">
        <w:t>s</w:t>
      </w:r>
      <w:r w:rsidR="00544D4A">
        <w:t>”</w:t>
      </w:r>
      <w:r w:rsidR="000B2F98">
        <w:t xml:space="preserve"> (233).</w:t>
      </w:r>
      <w:r w:rsidR="009242AA">
        <w:t xml:space="preserve"> This visual imagery and subsequent auditory references such as the “rumbling of the </w:t>
      </w:r>
      <w:r w:rsidR="006654BD">
        <w:t>foundries</w:t>
      </w:r>
      <w:r w:rsidR="00A32FD1">
        <w:t>” creates a very sensory</w:t>
      </w:r>
      <w:r w:rsidR="009242AA">
        <w:t xml:space="preserve"> experience for the reader, something that is not present in the more realistic parts of the passage</w:t>
      </w:r>
      <w:r w:rsidR="000B2F98">
        <w:t xml:space="preserve"> (233)</w:t>
      </w:r>
      <w:r w:rsidR="009242AA">
        <w:t xml:space="preserve">. Additionally, there is a shift in tense during this passage. While Emma’s journey before and after the </w:t>
      </w:r>
      <w:r w:rsidR="00B478BB" w:rsidRPr="00B478BB">
        <w:rPr>
          <w:i/>
        </w:rPr>
        <w:t>Hirondelle</w:t>
      </w:r>
      <w:r w:rsidR="009242AA">
        <w:t xml:space="preserve"> is presented in the imperfect tense, characterized by the repetitious passage of time and the use of ‘would’, Flaubert’s description of the city is presented </w:t>
      </w:r>
      <w:r w:rsidR="00CF2485">
        <w:t>in the simple</w:t>
      </w:r>
      <w:r w:rsidR="009242AA">
        <w:t xml:space="preserve"> past tense. </w:t>
      </w:r>
      <w:commentRangeStart w:id="18"/>
      <w:r w:rsidR="00CF2485">
        <w:t>The</w:t>
      </w:r>
      <w:r w:rsidR="007951EA">
        <w:t xml:space="preserve"> word ‘rose’ in “the open country rose beyond in a monotonous sweep” versus the use of the phrase ‘had been rising’ implies a se</w:t>
      </w:r>
      <w:r w:rsidR="00B36105">
        <w:t>nse of immediacy to the city as it</w:t>
      </w:r>
      <w:r w:rsidR="007951EA">
        <w:t xml:space="preserve"> comes into view</w:t>
      </w:r>
      <w:r w:rsidR="000B2F98">
        <w:t xml:space="preserve"> (233)</w:t>
      </w:r>
      <w:r w:rsidR="00A92D92">
        <w:t xml:space="preserve"> contributing to its emphasis in the passage</w:t>
      </w:r>
      <w:r w:rsidR="007951EA">
        <w:t xml:space="preserve">. </w:t>
      </w:r>
      <w:commentRangeEnd w:id="18"/>
      <w:r w:rsidR="008E7C48">
        <w:rPr>
          <w:rStyle w:val="CommentReference"/>
        </w:rPr>
        <w:commentReference w:id="18"/>
      </w:r>
      <w:r w:rsidR="00136BB2">
        <w:t>This deviation in writ</w:t>
      </w:r>
      <w:r w:rsidR="00B36105">
        <w:t xml:space="preserve">ing and use of the simple past tense casts highlights just how important the </w:t>
      </w:r>
      <w:r w:rsidR="00136BB2">
        <w:t>of Rouen</w:t>
      </w:r>
      <w:r w:rsidR="00B36105">
        <w:t xml:space="preserve"> is as compared to other generic objects such as the ‘elm’, ‘barn’ and ‘signpost’ that appeared repetitively in the imp</w:t>
      </w:r>
      <w:r w:rsidR="00A92D92">
        <w:t xml:space="preserve">erfect tense (232). Through this change in tense, as well as the </w:t>
      </w:r>
      <w:commentRangeStart w:id="19"/>
      <w:r w:rsidR="00A92D92">
        <w:t>sublime</w:t>
      </w:r>
      <w:commentRangeEnd w:id="19"/>
      <w:r w:rsidR="008E7C48">
        <w:rPr>
          <w:rStyle w:val="CommentReference"/>
        </w:rPr>
        <w:commentReference w:id="19"/>
      </w:r>
      <w:r w:rsidR="00A92D92">
        <w:t xml:space="preserve"> imagery used</w:t>
      </w:r>
      <w:r w:rsidR="00B36105">
        <w:t xml:space="preserve">, Rouen is presented, at least on the surface, as </w:t>
      </w:r>
      <w:commentRangeStart w:id="20"/>
      <w:r w:rsidR="00B36105">
        <w:t xml:space="preserve">significantly </w:t>
      </w:r>
      <w:del w:id="21" w:author="jordan.greenwald" w:date="2017-10-24T16:44:00Z">
        <w:r w:rsidR="00B36105" w:rsidDel="008E7C48">
          <w:delText>over</w:delText>
        </w:r>
      </w:del>
      <w:r w:rsidR="00B36105">
        <w:t xml:space="preserve">exaggerated </w:t>
      </w:r>
      <w:commentRangeEnd w:id="20"/>
      <w:r w:rsidR="008E7C48">
        <w:rPr>
          <w:rStyle w:val="CommentReference"/>
        </w:rPr>
        <w:commentReference w:id="20"/>
      </w:r>
      <w:r w:rsidR="00B36105">
        <w:t>metropolis</w:t>
      </w:r>
      <w:r w:rsidR="00136BB2">
        <w:t xml:space="preserve">. </w:t>
      </w:r>
      <w:r w:rsidR="004462EC">
        <w:t>Emma would absorb this view of Rouen which would</w:t>
      </w:r>
      <w:r w:rsidR="00136BB2">
        <w:t xml:space="preserve"> nonetheless be undermined by later literary realism in the passage. </w:t>
      </w:r>
    </w:p>
    <w:p w14:paraId="6F38405D" w14:textId="77777777" w:rsidR="00136BB2" w:rsidRDefault="004462EC" w:rsidP="00A912E8">
      <w:pPr>
        <w:spacing w:line="480" w:lineRule="auto"/>
      </w:pPr>
      <w:r>
        <w:tab/>
      </w:r>
      <w:commentRangeStart w:id="22"/>
      <w:r>
        <w:t>Emma’s reaction to the city’s grandiose nature exposes her</w:t>
      </w:r>
      <w:r w:rsidR="00143EC2">
        <w:t xml:space="preserve"> own </w:t>
      </w:r>
      <w:r w:rsidR="005201B6">
        <w:t>attachment to the s</w:t>
      </w:r>
      <w:r w:rsidR="00EC26AE">
        <w:t>ublime, regal, and extravagant</w:t>
      </w:r>
      <w:commentRangeEnd w:id="22"/>
      <w:r w:rsidR="008E7C48">
        <w:rPr>
          <w:rStyle w:val="CommentReference"/>
        </w:rPr>
        <w:commentReference w:id="22"/>
      </w:r>
      <w:r w:rsidR="00EC26AE">
        <w:t xml:space="preserve">. </w:t>
      </w:r>
      <w:r w:rsidR="005201B6">
        <w:t xml:space="preserve">While on the </w:t>
      </w:r>
      <w:r w:rsidR="00B478BB" w:rsidRPr="00B478BB">
        <w:rPr>
          <w:i/>
        </w:rPr>
        <w:t>Hirondelle</w:t>
      </w:r>
      <w:r w:rsidR="005201B6">
        <w:t>, Emma’s “heart swelled hugely with” the passion emanating from the “crowded lives” of the city of Rouen</w:t>
      </w:r>
      <w:r w:rsidR="000B2F98">
        <w:t xml:space="preserve"> (233)</w:t>
      </w:r>
      <w:r w:rsidR="005201B6">
        <w:t>.</w:t>
      </w:r>
      <w:r w:rsidR="00387F93">
        <w:t xml:space="preserve"> The way Emma </w:t>
      </w:r>
      <w:r w:rsidR="00387F93">
        <w:lastRenderedPageBreak/>
        <w:t xml:space="preserve">looks at the city only to see “the stream of passion she supposed they [the people of Rouen] possessed” demonstrates </w:t>
      </w:r>
      <w:r w:rsidR="00D530E4">
        <w:t xml:space="preserve">her </w:t>
      </w:r>
      <w:r w:rsidR="002974CC">
        <w:t>prime assumption that all people of Rouen have a passionate, extravagant life</w:t>
      </w:r>
      <w:r w:rsidR="000B2F98">
        <w:t xml:space="preserve"> (233)</w:t>
      </w:r>
      <w:r w:rsidR="00387F93">
        <w:t xml:space="preserve">. </w:t>
      </w:r>
      <w:r w:rsidR="00D530E4">
        <w:t xml:space="preserve">Moreover, Emma believes that she can attain this very same passion simply by entering the city. </w:t>
      </w:r>
      <w:r w:rsidR="00726F68">
        <w:t>In a sense Emma believes that she is sponge like, “her love grow[ing] larger in the presence of this space[Rouen],” only to “pour this love back out” on her adventures with Leon</w:t>
      </w:r>
      <w:r w:rsidR="000B2F98">
        <w:t xml:space="preserve"> (233)</w:t>
      </w:r>
      <w:r w:rsidR="00726F68">
        <w:t xml:space="preserve">. </w:t>
      </w:r>
      <w:commentRangeStart w:id="23"/>
      <w:r w:rsidR="00726F68">
        <w:t>This focus on love as an absorbable quantity suggests that Emma can never truly attain love, she can only take it from other people for redistr</w:t>
      </w:r>
      <w:r w:rsidR="00D530E4">
        <w:t>ibution, much like she redistributes</w:t>
      </w:r>
      <w:r w:rsidR="00726F68">
        <w:t xml:space="preserve"> Charles’s love</w:t>
      </w:r>
      <w:r w:rsidR="00D530E4">
        <w:t xml:space="preserve"> to</w:t>
      </w:r>
      <w:r w:rsidR="007E6599">
        <w:t xml:space="preserve"> her lovers,</w:t>
      </w:r>
      <w:r w:rsidR="00D530E4">
        <w:t xml:space="preserve"> Rodolphe an</w:t>
      </w:r>
      <w:r w:rsidR="00F86918">
        <w:t>d</w:t>
      </w:r>
      <w:r w:rsidR="00D530E4">
        <w:t xml:space="preserve"> Leon</w:t>
      </w:r>
      <w:commentRangeEnd w:id="23"/>
      <w:r w:rsidR="008E7C48">
        <w:rPr>
          <w:rStyle w:val="CommentReference"/>
        </w:rPr>
        <w:commentReference w:id="23"/>
      </w:r>
      <w:r w:rsidR="00726F68">
        <w:t>.</w:t>
      </w:r>
      <w:r w:rsidR="00143EC2">
        <w:t xml:space="preserve"> By treating love as a redistributable object, she attributes it not t</w:t>
      </w:r>
      <w:r w:rsidR="00D530E4">
        <w:t>o the people of Rouen</w:t>
      </w:r>
      <w:r w:rsidR="00143EC2">
        <w:t>, but rather “the squares, the promenades, the streets” of the city itself</w:t>
      </w:r>
      <w:r w:rsidR="000B2F98">
        <w:t xml:space="preserve"> (233)</w:t>
      </w:r>
      <w:r w:rsidR="00143EC2">
        <w:t xml:space="preserve">. </w:t>
      </w:r>
      <w:r w:rsidR="00D530E4">
        <w:t>Her comparison of the city to “some Babylon” furthers this idea</w:t>
      </w:r>
      <w:r w:rsidR="000B2F98">
        <w:t xml:space="preserve"> (233)</w:t>
      </w:r>
      <w:r w:rsidR="00D530E4">
        <w:t>. By drawing a</w:t>
      </w:r>
      <w:r w:rsidR="00B36105">
        <w:t xml:space="preserve"> comparison to an ancient heavenly city</w:t>
      </w:r>
      <w:r w:rsidR="00D530E4">
        <w:t xml:space="preserve">, Emma distances her notion of Rouen away from </w:t>
      </w:r>
      <w:r w:rsidR="007A4F10">
        <w:t xml:space="preserve">its people, and towards a magical, lavish paradise. Emma does not believe that she is on a stagecoach traveling to Rouen, she believes the more romantic view that she is flying atop an actual </w:t>
      </w:r>
      <w:r w:rsidR="00B478BB" w:rsidRPr="00B478BB">
        <w:rPr>
          <w:i/>
        </w:rPr>
        <w:t>Hirondelle</w:t>
      </w:r>
      <w:r w:rsidR="007A4F10">
        <w:t xml:space="preserve">, or swallow, towards the city of her dreams. </w:t>
      </w:r>
      <w:r w:rsidR="002974CC">
        <w:t>T</w:t>
      </w:r>
      <w:r w:rsidR="007A4F10">
        <w:t xml:space="preserve">his attribution of magic and passion to the city of Rouen without regard to </w:t>
      </w:r>
      <w:r w:rsidR="002974CC">
        <w:t xml:space="preserve">its people demonstrates Emma’s </w:t>
      </w:r>
      <w:commentRangeStart w:id="24"/>
      <w:r w:rsidR="002974CC">
        <w:t xml:space="preserve">surface level thinking </w:t>
      </w:r>
      <w:commentRangeEnd w:id="24"/>
      <w:r w:rsidR="008E7C48">
        <w:rPr>
          <w:rStyle w:val="CommentReference"/>
        </w:rPr>
        <w:commentReference w:id="24"/>
      </w:r>
      <w:r w:rsidR="002974CC">
        <w:t xml:space="preserve">and </w:t>
      </w:r>
      <w:commentRangeStart w:id="25"/>
      <w:r w:rsidR="002974CC">
        <w:t xml:space="preserve">explains </w:t>
      </w:r>
      <w:commentRangeEnd w:id="25"/>
      <w:r w:rsidR="008E7C48">
        <w:rPr>
          <w:rStyle w:val="CommentReference"/>
        </w:rPr>
        <w:commentReference w:id="25"/>
      </w:r>
      <w:r w:rsidR="002974CC">
        <w:t>her attraction to</w:t>
      </w:r>
      <w:r w:rsidR="00726F68">
        <w:t xml:space="preserve"> passion.</w:t>
      </w:r>
      <w:r w:rsidR="002974CC">
        <w:t xml:space="preserve"> Emma simply believes that just because the city looks “like some immense metropolis”, that everyone in the city lives extravagantly, and consequently, she must live a lavish</w:t>
      </w:r>
      <w:r w:rsidR="00143EC2">
        <w:t>, passionate</w:t>
      </w:r>
      <w:r w:rsidR="002974CC">
        <w:t xml:space="preserve"> life</w:t>
      </w:r>
      <w:r w:rsidR="00F86918">
        <w:t xml:space="preserve"> within its confines</w:t>
      </w:r>
      <w:r w:rsidR="00FC1274">
        <w:t xml:space="preserve"> (233)</w:t>
      </w:r>
      <w:r w:rsidR="002974CC">
        <w:t xml:space="preserve">. </w:t>
      </w:r>
    </w:p>
    <w:p w14:paraId="5C0A1456" w14:textId="77777777" w:rsidR="00143EC2" w:rsidRDefault="00143EC2" w:rsidP="00A912E8">
      <w:pPr>
        <w:spacing w:line="480" w:lineRule="auto"/>
      </w:pPr>
      <w:r>
        <w:tab/>
      </w:r>
      <w:r w:rsidR="00620466">
        <w:t xml:space="preserve">However, Emma’s view of the city </w:t>
      </w:r>
      <w:r w:rsidR="00882FF5">
        <w:t>is instantly</w:t>
      </w:r>
      <w:r w:rsidR="0024788A">
        <w:t xml:space="preserve"> contradicted</w:t>
      </w:r>
      <w:r w:rsidR="00620466">
        <w:t xml:space="preserve"> by the literary realism that manifests itself later in the passage. Almost immediately, the readers are introduce</w:t>
      </w:r>
      <w:r w:rsidR="00B90BF6">
        <w:t xml:space="preserve">d to “townsfolk who had slept in the Bois-Guillaume,” a commune for the poor </w:t>
      </w:r>
      <w:r w:rsidR="000F6FEB">
        <w:t>within the city from which families are traveling at the same time Emma is daydreaming about the luxuries of the city</w:t>
      </w:r>
      <w:r w:rsidR="00FC1274">
        <w:t xml:space="preserve"> (233)</w:t>
      </w:r>
      <w:r w:rsidR="000F6FEB">
        <w:t xml:space="preserve">. Even when Emma walks through the city to visit Leon, she fails to notice the working </w:t>
      </w:r>
      <w:r w:rsidR="000F6FEB">
        <w:lastRenderedPageBreak/>
        <w:t>class, specifically the, “clerks...polishing the shop wind</w:t>
      </w:r>
      <w:r w:rsidR="00FC1274">
        <w:t>ows” and the “waiters in aprons</w:t>
      </w:r>
      <w:r w:rsidR="000F6FEB">
        <w:t>”</w:t>
      </w:r>
      <w:r w:rsidR="00FC1274">
        <w:t xml:space="preserve"> (234).</w:t>
      </w:r>
      <w:r w:rsidR="004342DD">
        <w:t xml:space="preserve"> By grouping individuals together by jobs (</w:t>
      </w:r>
      <w:r w:rsidR="006654BD">
        <w:t>i.e.</w:t>
      </w:r>
      <w:r w:rsidR="004342DD">
        <w:t xml:space="preserve"> ‘waiters’ instead of ‘a waiter’), Flaubert establishes </w:t>
      </w:r>
      <w:r w:rsidR="006C3875">
        <w:t>the</w:t>
      </w:r>
      <w:r w:rsidR="004342DD">
        <w:t xml:space="preserve"> norm for the city of Rouen. It is common for waiters to, “scatter sand over the paving stones” simply because there are multiple waiters</w:t>
      </w:r>
      <w:r w:rsidR="00FC1274">
        <w:t xml:space="preserve"> (234)</w:t>
      </w:r>
      <w:r w:rsidR="004342DD">
        <w:t xml:space="preserve">. </w:t>
      </w:r>
      <w:r w:rsidR="007D429C">
        <w:t>These small details</w:t>
      </w:r>
      <w:r w:rsidR="00721F21">
        <w:t xml:space="preserve">, </w:t>
      </w:r>
      <w:commentRangeStart w:id="26"/>
      <w:r w:rsidR="00721F21">
        <w:t>seemingly inconsequential before, are now essential in building a contrast</w:t>
      </w:r>
      <w:r w:rsidR="004342DD">
        <w:t xml:space="preserve"> to Emma’s perception of Rouen. </w:t>
      </w:r>
      <w:commentRangeEnd w:id="26"/>
      <w:r w:rsidR="008E7C48">
        <w:rPr>
          <w:rStyle w:val="CommentReference"/>
        </w:rPr>
        <w:commentReference w:id="26"/>
      </w:r>
      <w:r w:rsidR="00721F21">
        <w:t xml:space="preserve">In a sense, Rouen is comprised of the same </w:t>
      </w:r>
      <w:r w:rsidR="00AD5FDA">
        <w:t>working class</w:t>
      </w:r>
      <w:r w:rsidR="000D7588">
        <w:t>, pedestrian</w:t>
      </w:r>
      <w:r w:rsidR="00AD5FDA">
        <w:t xml:space="preserve"> struggles that </w:t>
      </w:r>
      <w:r w:rsidR="000D7588">
        <w:t xml:space="preserve">the </w:t>
      </w:r>
      <w:r w:rsidR="00AD5FDA">
        <w:t xml:space="preserve">Yonville residents face. </w:t>
      </w:r>
      <w:r w:rsidR="000F6FEB">
        <w:t>The juxtaposition of Emma’s romantic daydreams and Flaubert’s literary realism creates a sort o</w:t>
      </w:r>
      <w:r w:rsidR="00A32FD1">
        <w:t>f dramatic irony within the novel</w:t>
      </w:r>
      <w:r w:rsidR="000F6FEB">
        <w:t xml:space="preserve">. </w:t>
      </w:r>
      <w:r w:rsidR="00721F21">
        <w:t xml:space="preserve">Readers are </w:t>
      </w:r>
      <w:commentRangeStart w:id="27"/>
      <w:r w:rsidR="00721F21">
        <w:t>aware of the literary realism present in the city of Rouen a</w:t>
      </w:r>
      <w:commentRangeEnd w:id="27"/>
      <w:r w:rsidR="008E7C48">
        <w:rPr>
          <w:rStyle w:val="CommentReference"/>
        </w:rPr>
        <w:commentReference w:id="27"/>
      </w:r>
      <w:r w:rsidR="00721F21">
        <w:t xml:space="preserve">t the same time at which Emma dreams about their supposed extravagant lifestyle. This </w:t>
      </w:r>
      <w:del w:id="28" w:author="jordan.greenwald" w:date="2017-10-24T16:50:00Z">
        <w:r w:rsidR="00721F21" w:rsidDel="008E7C48">
          <w:delText xml:space="preserve">notion of </w:delText>
        </w:r>
      </w:del>
      <w:r w:rsidR="00721F21">
        <w:t xml:space="preserve">dramatic irony not only </w:t>
      </w:r>
      <w:r w:rsidR="00BD6907">
        <w:t xml:space="preserve">undermines Emma’s surface level perception of Rouen, but </w:t>
      </w:r>
      <w:r w:rsidR="00053F85">
        <w:t xml:space="preserve">destabilizes the sublime view of Rouen that was presented earlier in the </w:t>
      </w:r>
      <w:commentRangeStart w:id="29"/>
      <w:r w:rsidR="00053F85">
        <w:t>passage</w:t>
      </w:r>
      <w:commentRangeEnd w:id="29"/>
      <w:r w:rsidR="008E7C48">
        <w:rPr>
          <w:rStyle w:val="CommentReference"/>
        </w:rPr>
        <w:commentReference w:id="29"/>
      </w:r>
      <w:r w:rsidR="00053F85">
        <w:t xml:space="preserve">. </w:t>
      </w:r>
    </w:p>
    <w:p w14:paraId="09BB1E75" w14:textId="77777777" w:rsidR="00F46EF9" w:rsidRDefault="00256AA2" w:rsidP="00F87E0B">
      <w:pPr>
        <w:spacing w:line="480" w:lineRule="auto"/>
        <w:ind w:firstLine="720"/>
      </w:pPr>
      <w:r>
        <w:t xml:space="preserve"> </w:t>
      </w:r>
      <w:r w:rsidR="00276756">
        <w:t>The destabilization of romantic style literature through literary realism in t</w:t>
      </w:r>
      <w:r w:rsidR="00C53F5A">
        <w:t>his passage demonstrates Emma’s idealistic personality</w:t>
      </w:r>
      <w:r w:rsidR="00276756">
        <w:t>.</w:t>
      </w:r>
      <w:r w:rsidR="00BC5B4B">
        <w:t xml:space="preserve"> </w:t>
      </w:r>
      <w:r w:rsidR="00053F85">
        <w:t xml:space="preserve">By </w:t>
      </w:r>
      <w:r w:rsidR="00276756">
        <w:t xml:space="preserve">sandwiching the </w:t>
      </w:r>
      <w:del w:id="30" w:author="jordan.greenwald" w:date="2017-10-24T16:50:00Z">
        <w:r w:rsidR="00276756" w:rsidDel="008E7C48">
          <w:delText>over-</w:delText>
        </w:r>
      </w:del>
      <w:r w:rsidR="00276756">
        <w:t xml:space="preserve">exaggerated sublime view of Rouen from the </w:t>
      </w:r>
      <w:r w:rsidR="00B478BB" w:rsidRPr="00B478BB">
        <w:rPr>
          <w:i/>
        </w:rPr>
        <w:t>Hirondelle</w:t>
      </w:r>
      <w:r w:rsidR="00276756">
        <w:t xml:space="preserve"> between a lethargic, drowsy description of Yonville and a </w:t>
      </w:r>
      <w:r w:rsidR="00A37ED4">
        <w:t>contradictory pedestrian view of Rouen, Flaubert e</w:t>
      </w:r>
      <w:r w:rsidR="00A32FD1">
        <w:t xml:space="preserve">ffectively </w:t>
      </w:r>
      <w:commentRangeStart w:id="31"/>
      <w:r w:rsidR="00A32FD1">
        <w:t>traps Emma’s fantastical</w:t>
      </w:r>
      <w:r w:rsidR="00A37ED4">
        <w:t xml:space="preserve"> view </w:t>
      </w:r>
      <w:commentRangeEnd w:id="31"/>
      <w:r w:rsidR="008E7C48">
        <w:rPr>
          <w:rStyle w:val="CommentReference"/>
        </w:rPr>
        <w:commentReference w:id="31"/>
      </w:r>
      <w:r w:rsidR="00A37ED4">
        <w:t>of the city within the confines of literary realism.</w:t>
      </w:r>
      <w:r w:rsidR="00E948F3">
        <w:t xml:space="preserve"> What starts with a slow, dry description of “lines of apple </w:t>
      </w:r>
      <w:r w:rsidR="00D73F1B">
        <w:t>trees” transitions</w:t>
      </w:r>
      <w:r w:rsidR="00E948F3">
        <w:t xml:space="preserve"> to a gr</w:t>
      </w:r>
      <w:r w:rsidR="00D73F1B">
        <w:t>andiose view of the “rumbling of the foundries” and the “clear chimes of the ch</w:t>
      </w:r>
      <w:r w:rsidR="00053F85">
        <w:t>urches” that characterize an ideal metropolis</w:t>
      </w:r>
      <w:r w:rsidR="00D73F1B">
        <w:t xml:space="preserve"> which once again reduces to a city that smells of</w:t>
      </w:r>
      <w:r w:rsidR="00FC1274">
        <w:t xml:space="preserve"> “absinthe, cigars, and oysters</w:t>
      </w:r>
      <w:r w:rsidR="00D73F1B">
        <w:t>”</w:t>
      </w:r>
      <w:r w:rsidR="00FC1274">
        <w:t xml:space="preserve"> (232-234).</w:t>
      </w:r>
      <w:r w:rsidR="00C53F5A">
        <w:t xml:space="preserve"> This stylistic entrapment of Emma’s perception reflects Emma’s personality. Had she been able to see beyond her infatuation </w:t>
      </w:r>
      <w:r w:rsidR="00D968C7">
        <w:t xml:space="preserve">with the, “factory chimneys </w:t>
      </w:r>
      <w:r w:rsidR="00D500D8">
        <w:t>expel</w:t>
      </w:r>
      <w:r w:rsidR="00D968C7">
        <w:t>[</w:t>
      </w:r>
      <w:r w:rsidR="00D500D8">
        <w:t>l</w:t>
      </w:r>
      <w:r w:rsidR="00D968C7">
        <w:t>ing] immense brown plumes” s</w:t>
      </w:r>
      <w:r w:rsidR="00C53F5A">
        <w:t xml:space="preserve">he might have noticed </w:t>
      </w:r>
      <w:r w:rsidR="00D968C7">
        <w:t>that the city is “drowned in fog” signifying pollution</w:t>
      </w:r>
      <w:r w:rsidR="00FC1274">
        <w:t xml:space="preserve"> (233)</w:t>
      </w:r>
      <w:r w:rsidR="00D968C7">
        <w:t xml:space="preserve">. </w:t>
      </w:r>
      <w:r w:rsidR="00C53F5A">
        <w:t>The fact that she ignores details of reality that contradict her fantasy demonstrates Emma’s idealism.</w:t>
      </w:r>
      <w:r w:rsidR="00F87E0B">
        <w:t xml:space="preserve"> This stylistic structure, where literary </w:t>
      </w:r>
      <w:r w:rsidR="00F87E0B">
        <w:lastRenderedPageBreak/>
        <w:t>realism serves to undermine a character’s idealism also manifests itself with Charles</w:t>
      </w:r>
      <w:r w:rsidR="004358D0">
        <w:t>, Emma’s husband</w:t>
      </w:r>
      <w:r w:rsidR="00882FF5">
        <w:t>.</w:t>
      </w:r>
    </w:p>
    <w:p w14:paraId="6A8C219A" w14:textId="77777777" w:rsidR="004055F9" w:rsidRDefault="00413D3B" w:rsidP="004055F9">
      <w:pPr>
        <w:spacing w:line="480" w:lineRule="auto"/>
        <w:ind w:firstLine="720"/>
      </w:pPr>
      <w:r>
        <w:t xml:space="preserve">Like Emma, we see Charles’s idealism towards the perception of his wife is undermined directly by her funeral’s material consequences. </w:t>
      </w:r>
      <w:r w:rsidR="00D63294">
        <w:t xml:space="preserve">Throughout the novel, Emma has always been Charles’s ideal wife, finding her, “utterly irresistible” </w:t>
      </w:r>
      <w:r w:rsidR="004055F9">
        <w:t>and even, respecting, “himself more because he possessed such a wife” (36)</w:t>
      </w:r>
      <w:r w:rsidR="00F15BF3">
        <w:t>. His romanticized view of Emma is so extreme, that he goes to</w:t>
      </w:r>
      <w:r w:rsidR="00DD02C8">
        <w:t xml:space="preserve"> great</w:t>
      </w:r>
      <w:r w:rsidR="00F15BF3">
        <w:t xml:space="preserve"> lengths in </w:t>
      </w:r>
      <w:r w:rsidR="00DD02C8">
        <w:t>interring</w:t>
      </w:r>
      <w:r w:rsidR="00F15BF3">
        <w:t xml:space="preserve"> Emma,</w:t>
      </w:r>
      <w:r w:rsidR="00F87E0B">
        <w:t xml:space="preserve"> wanting “her to be buried in her wedding dress,”</w:t>
      </w:r>
      <w:r w:rsidR="00F15BF3">
        <w:t xml:space="preserve"> and surprising his colleagues with his, “romantic ideas” (292). This </w:t>
      </w:r>
      <w:commentRangeStart w:id="32"/>
      <w:del w:id="33" w:author="jordan.greenwald" w:date="2017-10-24T16:52:00Z">
        <w:r w:rsidR="00F15BF3" w:rsidDel="00FA3E7F">
          <w:delText>over</w:delText>
        </w:r>
      </w:del>
      <w:r w:rsidR="00F15BF3">
        <w:t>exaggerated</w:t>
      </w:r>
      <w:commentRangeEnd w:id="32"/>
      <w:r w:rsidR="00FA3E7F">
        <w:rPr>
          <w:rStyle w:val="CommentReference"/>
        </w:rPr>
        <w:commentReference w:id="32"/>
      </w:r>
      <w:r w:rsidR="00F15BF3">
        <w:t xml:space="preserve"> view of Emma from Charles’s perspective is immediately undermined when Emma is referred to blandly as</w:t>
      </w:r>
      <w:ins w:id="34" w:author="jordan.greenwald" w:date="2017-10-24T16:53:00Z">
        <w:r w:rsidR="00FA3E7F">
          <w:t xml:space="preserve"> an</w:t>
        </w:r>
      </w:ins>
      <w:del w:id="35" w:author="jordan.greenwald" w:date="2017-10-24T16:53:00Z">
        <w:r w:rsidR="00F15BF3" w:rsidDel="00FA3E7F">
          <w:delText>,</w:delText>
        </w:r>
      </w:del>
      <w:r w:rsidR="00F15BF3">
        <w:t xml:space="preserve"> “unfortunate young woman” by</w:t>
      </w:r>
      <w:r w:rsidR="00152BD7">
        <w:t xml:space="preserve"> the apothecary</w:t>
      </w:r>
      <w:r w:rsidR="007D429C">
        <w:t xml:space="preserve"> (293)</w:t>
      </w:r>
      <w:r w:rsidR="00F15BF3">
        <w:t>.</w:t>
      </w:r>
      <w:r w:rsidR="00090C3A">
        <w:t xml:space="preserve"> In fact, during this funeral ceremony, the priest and pharmacist erupt</w:t>
      </w:r>
      <w:r w:rsidR="00152BD7">
        <w:t xml:space="preserve"> into a discussion on religion. Even Emma, who Charles wanted to be buried with, “a large piece of green velvet,” is described sickeningly</w:t>
      </w:r>
      <w:r w:rsidR="007D429C">
        <w:t>, yet realistically</w:t>
      </w:r>
      <w:r w:rsidR="00152BD7">
        <w:t xml:space="preserve"> with eyes, “beginning t</w:t>
      </w:r>
      <w:r w:rsidR="00090C3A">
        <w:t>o disappear in a viscous pallor</w:t>
      </w:r>
      <w:r w:rsidR="00152BD7">
        <w:t>”</w:t>
      </w:r>
      <w:r w:rsidR="00090C3A">
        <w:t xml:space="preserve"> (293). </w:t>
      </w:r>
      <w:r w:rsidR="00152BD7">
        <w:t xml:space="preserve"> </w:t>
      </w:r>
      <w:r w:rsidR="00090C3A">
        <w:t>Not only do t</w:t>
      </w:r>
      <w:r w:rsidR="00152BD7">
        <w:t>hese events take away from the ideal funeral that Charles wished to have for his supposedly</w:t>
      </w:r>
      <w:r w:rsidR="00090C3A">
        <w:t xml:space="preserve"> beautiful and faithful wife, but they</w:t>
      </w:r>
      <w:r w:rsidR="007D429C">
        <w:t xml:space="preserve"> create dramatic irony that forms a more realistic</w:t>
      </w:r>
      <w:r w:rsidR="00152BD7">
        <w:t xml:space="preserve"> experience. </w:t>
      </w:r>
      <w:r w:rsidR="004055F9">
        <w:t>In this case, we see that Charles</w:t>
      </w:r>
      <w:r w:rsidR="00F87E0B">
        <w:t xml:space="preserve"> romantic</w:t>
      </w:r>
      <w:r w:rsidR="004055F9">
        <w:t>ized</w:t>
      </w:r>
      <w:r w:rsidR="00152BD7">
        <w:t xml:space="preserve"> view of his wife’s funeral</w:t>
      </w:r>
      <w:r w:rsidR="00F87E0B">
        <w:t xml:space="preserve"> is ultimately undermined</w:t>
      </w:r>
      <w:r w:rsidR="00152BD7">
        <w:t xml:space="preserve"> by realism</w:t>
      </w:r>
      <w:r w:rsidR="00F87E0B">
        <w:t xml:space="preserve">, comparable to how the realistic view of Rouen undermines </w:t>
      </w:r>
      <w:r w:rsidR="004055F9">
        <w:t xml:space="preserve">Emma’s fantastical perception. </w:t>
      </w:r>
    </w:p>
    <w:p w14:paraId="1CF20C81" w14:textId="77777777" w:rsidR="00D500D8" w:rsidRDefault="00A60830" w:rsidP="00A60830">
      <w:pPr>
        <w:spacing w:line="480" w:lineRule="auto"/>
        <w:ind w:firstLine="720"/>
        <w:rPr>
          <w:ins w:id="36" w:author="jordan.greenwald" w:date="2017-10-24T16:55:00Z"/>
        </w:rPr>
      </w:pPr>
      <w:r>
        <w:t xml:space="preserve">Ultimately, the seemingly inconsequential use of literary realism within </w:t>
      </w:r>
      <w:r>
        <w:rPr>
          <w:i/>
        </w:rPr>
        <w:t>Madame Bovary</w:t>
      </w:r>
      <w:r>
        <w:t xml:space="preserve"> is an essential counter to the idealism of its characters. Amid the frustratingly sharp minutiae and repetitive action, exists important details that serve to counter character worldviews, whether it is the perception of a city (Emma) or the perception</w:t>
      </w:r>
      <w:r w:rsidR="004358D0">
        <w:t xml:space="preserve"> of a funeral (Charles). Through </w:t>
      </w:r>
      <w:r w:rsidR="00C93908">
        <w:t>the repetition of this technique</w:t>
      </w:r>
      <w:r w:rsidR="004358D0">
        <w:t xml:space="preserve"> Flaubert introduces a greater</w:t>
      </w:r>
      <w:r>
        <w:t xml:space="preserve"> deba</w:t>
      </w:r>
      <w:r w:rsidR="00C93908">
        <w:t>te between idealism and realism</w:t>
      </w:r>
      <w:r w:rsidR="0057137B">
        <w:t>: is it worth it</w:t>
      </w:r>
      <w:r>
        <w:t xml:space="preserve"> </w:t>
      </w:r>
      <w:r w:rsidR="0057137B">
        <w:t xml:space="preserve">to indulge in </w:t>
      </w:r>
      <w:r w:rsidR="00C93908">
        <w:t>fantasy</w:t>
      </w:r>
      <w:r w:rsidR="0057137B">
        <w:t xml:space="preserve"> or is it better to </w:t>
      </w:r>
      <w:r w:rsidR="006654BD">
        <w:t>prepare f</w:t>
      </w:r>
      <w:r w:rsidR="0057137B">
        <w:t>o</w:t>
      </w:r>
      <w:r w:rsidR="006654BD">
        <w:t>r</w:t>
      </w:r>
      <w:r w:rsidR="0057137B">
        <w:t xml:space="preserve"> realistic consequence</w:t>
      </w:r>
      <w:r w:rsidR="004358D0">
        <w:t>?</w:t>
      </w:r>
      <w:r w:rsidR="0057137B">
        <w:t xml:space="preserve"> </w:t>
      </w:r>
    </w:p>
    <w:p w14:paraId="0CD67880" w14:textId="77777777" w:rsidR="0057132B" w:rsidRDefault="0057132B" w:rsidP="00A60830">
      <w:pPr>
        <w:spacing w:line="480" w:lineRule="auto"/>
        <w:ind w:firstLine="720"/>
        <w:rPr>
          <w:ins w:id="37" w:author="jordan.greenwald" w:date="2017-10-24T16:55:00Z"/>
        </w:rPr>
      </w:pPr>
    </w:p>
    <w:p w14:paraId="1AD96C7E" w14:textId="77777777" w:rsidR="0057132B" w:rsidRDefault="0057132B" w:rsidP="00A60830">
      <w:pPr>
        <w:spacing w:line="480" w:lineRule="auto"/>
        <w:ind w:firstLine="720"/>
        <w:rPr>
          <w:ins w:id="38" w:author="jordan.greenwald" w:date="2017-10-24T16:55:00Z"/>
        </w:rPr>
      </w:pPr>
      <w:ins w:id="39" w:author="jordan.greenwald" w:date="2017-10-24T16:55:00Z">
        <w:r>
          <w:t>Dear Ankit,</w:t>
        </w:r>
      </w:ins>
    </w:p>
    <w:p w14:paraId="2223D4C6" w14:textId="070EC9A0" w:rsidR="0057132B" w:rsidRDefault="0057132B" w:rsidP="00A60830">
      <w:pPr>
        <w:spacing w:line="480" w:lineRule="auto"/>
        <w:ind w:firstLine="720"/>
        <w:rPr>
          <w:ins w:id="40" w:author="jordan.greenwald" w:date="2017-10-24T17:01:00Z"/>
        </w:rPr>
      </w:pPr>
      <w:ins w:id="41" w:author="jordan.greenwald" w:date="2017-10-24T16:55:00Z">
        <w:r>
          <w:t>I really appreciate how closely your essay sticks to the prompt. You provide us with a “phenomenology” (a description of the experience) of our reading of the Hirondelle ride</w:t>
        </w:r>
      </w:ins>
      <w:ins w:id="42" w:author="jordan.greenwald" w:date="2017-10-24T17:00:00Z">
        <w:r>
          <w:t>,</w:t>
        </w:r>
      </w:ins>
      <w:ins w:id="43" w:author="jordan.greenwald" w:date="2017-10-24T16:56:00Z">
        <w:r>
          <w:t xml:space="preserve"> and I think you really flesh out what it means for the text to be “undermining” Emma’s projective fantasy of the city of Rouen. </w:t>
        </w:r>
      </w:ins>
      <w:ins w:id="44" w:author="jordan.greenwald" w:date="2017-10-24T16:57:00Z">
        <w:r>
          <w:t xml:space="preserve">The essay is strongest because of its body paragraphs: </w:t>
        </w:r>
      </w:ins>
      <w:ins w:id="45" w:author="jordan.greenwald" w:date="2017-10-24T16:56:00Z">
        <w:r>
          <w:t>I found your topic sentences as well as the concluding sentences of each paragraph to be very confident, precise, and argumentative. Likewise, your close reading of the text is both thoughtful and careful. I had some concerns about your use of certain terms (</w:t>
        </w:r>
      </w:ins>
      <w:ins w:id="46" w:author="jordan.greenwald" w:date="2017-10-24T16:58:00Z">
        <w:r>
          <w:t>“tone” “technique,” “(over)exaggerated)</w:t>
        </w:r>
      </w:ins>
      <w:ins w:id="47" w:author="jordan.greenwald" w:date="2017-10-24T16:59:00Z">
        <w:r>
          <w:t xml:space="preserve"> that I thought could have been more precise or accurate</w:t>
        </w:r>
      </w:ins>
      <w:ins w:id="48" w:author="jordan.greenwald" w:date="2017-10-24T16:58:00Z">
        <w:r>
          <w:t>, but for the most part I still was able to follow the points you were making</w:t>
        </w:r>
      </w:ins>
      <w:ins w:id="49" w:author="jordan.greenwald" w:date="2017-10-24T16:59:00Z">
        <w:r>
          <w:t xml:space="preserve">. I thought the essay trailed off just a bit in the perhaps too-quick turn to Charles, but I do think you draw an interesting parallel there. </w:t>
        </w:r>
      </w:ins>
      <w:ins w:id="50" w:author="jordan.greenwald" w:date="2017-10-24T17:00:00Z">
        <w:r>
          <w:t xml:space="preserve">I am not completely convinced that Flaubert is staging a </w:t>
        </w:r>
      </w:ins>
      <w:ins w:id="51" w:author="jordan.greenwald" w:date="2017-10-24T17:01:00Z">
        <w:r>
          <w:t>“debate” between realism and idealism, exactly: your conclusion seems to suggest that Flaubert wants us to pick one or the other, but another way of looking at it is that he is showing us the flaws o</w:t>
        </w:r>
        <w:r w:rsidR="00F4659C">
          <w:t>f each. In any case, very good work here.  A-</w:t>
        </w:r>
      </w:ins>
    </w:p>
    <w:p w14:paraId="5D59B66C" w14:textId="150A9237" w:rsidR="00F4659C" w:rsidRDefault="00F4659C" w:rsidP="00A60830">
      <w:pPr>
        <w:spacing w:line="480" w:lineRule="auto"/>
        <w:ind w:firstLine="720"/>
        <w:rPr>
          <w:ins w:id="52" w:author="jordan.greenwald" w:date="2017-10-27T15:35:00Z"/>
        </w:rPr>
      </w:pPr>
      <w:ins w:id="53" w:author="jordan.greenwald" w:date="2017-10-27T15:35:00Z">
        <w:r>
          <w:t>Very Best,</w:t>
        </w:r>
      </w:ins>
    </w:p>
    <w:p w14:paraId="55B82905" w14:textId="519802F3" w:rsidR="00F4659C" w:rsidRDefault="00F4659C" w:rsidP="00A60830">
      <w:pPr>
        <w:spacing w:line="480" w:lineRule="auto"/>
        <w:ind w:firstLine="720"/>
        <w:rPr>
          <w:ins w:id="54" w:author="jordan.greenwald" w:date="2017-10-24T16:55:00Z"/>
        </w:rPr>
      </w:pPr>
      <w:ins w:id="55" w:author="jordan.greenwald" w:date="2017-10-27T15:35:00Z">
        <w:r>
          <w:t>Jordan</w:t>
        </w:r>
      </w:ins>
      <w:bookmarkStart w:id="56" w:name="_GoBack"/>
      <w:bookmarkEnd w:id="56"/>
    </w:p>
    <w:p w14:paraId="53A66FD8" w14:textId="77777777" w:rsidR="0057132B" w:rsidRDefault="0057132B" w:rsidP="00A60830">
      <w:pPr>
        <w:spacing w:line="480" w:lineRule="auto"/>
        <w:ind w:firstLine="720"/>
        <w:rPr>
          <w:ins w:id="57" w:author="jordan.greenwald" w:date="2017-10-24T16:55:00Z"/>
        </w:rPr>
      </w:pPr>
    </w:p>
    <w:p w14:paraId="331D88FC" w14:textId="77777777" w:rsidR="0057132B" w:rsidRPr="00A60830" w:rsidRDefault="0057132B">
      <w:pPr>
        <w:spacing w:line="480" w:lineRule="auto"/>
        <w:pPrChange w:id="58" w:author="jordan.greenwald" w:date="2017-10-24T16:55:00Z">
          <w:pPr>
            <w:spacing w:line="480" w:lineRule="auto"/>
            <w:ind w:firstLine="720"/>
          </w:pPr>
        </w:pPrChange>
      </w:pPr>
    </w:p>
    <w:sectPr w:rsidR="0057132B" w:rsidRPr="00A60830">
      <w:headerReference w:type="default" r:id="rId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ordan.greenwald" w:date="2017-10-24T16:31:00Z" w:initials="j">
    <w:p w14:paraId="5C53D70A" w14:textId="77777777" w:rsidR="004F66F0" w:rsidRDefault="004F66F0">
      <w:pPr>
        <w:pStyle w:val="CommentText"/>
      </w:pPr>
      <w:r>
        <w:rPr>
          <w:rStyle w:val="CommentReference"/>
        </w:rPr>
        <w:annotationRef/>
      </w:r>
      <w:r>
        <w:t>Quite the puzzle …and yet ultimately clear and fun!</w:t>
      </w:r>
    </w:p>
  </w:comment>
  <w:comment w:id="1" w:author="jordan.greenwald" w:date="2017-10-24T16:31:00Z" w:initials="j">
    <w:p w14:paraId="176D8E2D" w14:textId="77777777" w:rsidR="004F66F0" w:rsidRDefault="004F66F0">
      <w:pPr>
        <w:pStyle w:val="CommentText"/>
      </w:pPr>
      <w:r>
        <w:rPr>
          <w:rStyle w:val="CommentReference"/>
        </w:rPr>
        <w:annotationRef/>
      </w:r>
      <w:r>
        <w:t>It’s more of a movement or approach than a technique, at least in Flaubert’s context</w:t>
      </w:r>
    </w:p>
    <w:p w14:paraId="60F40B45" w14:textId="77777777" w:rsidR="004F66F0" w:rsidRDefault="004F66F0">
      <w:pPr>
        <w:pStyle w:val="CommentText"/>
      </w:pPr>
    </w:p>
  </w:comment>
  <w:comment w:id="6" w:author="jordan.greenwald" w:date="2017-10-24T16:35:00Z" w:initials="j">
    <w:p w14:paraId="0D613561" w14:textId="77777777" w:rsidR="004F66F0" w:rsidRDefault="004F66F0">
      <w:pPr>
        <w:pStyle w:val="CommentText"/>
      </w:pPr>
      <w:r>
        <w:rPr>
          <w:rStyle w:val="CommentReference"/>
        </w:rPr>
        <w:annotationRef/>
      </w:r>
      <w:r>
        <w:t>But literary realism is also creating those perceptions so it’s not quite accurate to say it is reacting to them (since they are inside the world of the realist text)</w:t>
      </w:r>
    </w:p>
  </w:comment>
  <w:comment w:id="8" w:author="jordan.greenwald" w:date="2017-10-24T16:34:00Z" w:initials="j">
    <w:p w14:paraId="65497F83" w14:textId="77777777" w:rsidR="004F66F0" w:rsidRDefault="004F66F0">
      <w:pPr>
        <w:pStyle w:val="CommentText"/>
      </w:pPr>
      <w:r>
        <w:rPr>
          <w:rStyle w:val="CommentReference"/>
        </w:rPr>
        <w:annotationRef/>
      </w:r>
      <w:r>
        <w:t>“exaggerated”…kind of depends on perspective. Fantastical yes. But again, Romanticism is much less a style than a movement of literature and art</w:t>
      </w:r>
    </w:p>
  </w:comment>
  <w:comment w:id="9" w:author="jordan.greenwald" w:date="2017-10-24T16:36:00Z" w:initials="j">
    <w:p w14:paraId="4FADA40C" w14:textId="77777777" w:rsidR="004F66F0" w:rsidRDefault="004F66F0">
      <w:pPr>
        <w:pStyle w:val="CommentText"/>
      </w:pPr>
      <w:r>
        <w:rPr>
          <w:rStyle w:val="CommentReference"/>
        </w:rPr>
        <w:annotationRef/>
      </w:r>
      <w:r>
        <w:t>a little unclear what you mean by “entrapping”</w:t>
      </w:r>
    </w:p>
  </w:comment>
  <w:comment w:id="12" w:author="jordan.greenwald" w:date="2017-10-24T16:38:00Z" w:initials="j">
    <w:p w14:paraId="537B49EF" w14:textId="77777777" w:rsidR="004F66F0" w:rsidRDefault="004F66F0">
      <w:pPr>
        <w:pStyle w:val="CommentText"/>
      </w:pPr>
      <w:r>
        <w:rPr>
          <w:rStyle w:val="CommentReference"/>
        </w:rPr>
        <w:annotationRef/>
      </w:r>
      <w:r>
        <w:t>more like a motif than a tone, but ok</w:t>
      </w:r>
    </w:p>
  </w:comment>
  <w:comment w:id="13" w:author="jordan.greenwald" w:date="2017-10-24T16:39:00Z" w:initials="j">
    <w:p w14:paraId="3BD02D0B" w14:textId="77777777" w:rsidR="004F66F0" w:rsidRDefault="004F66F0">
      <w:pPr>
        <w:pStyle w:val="CommentText"/>
      </w:pPr>
      <w:r>
        <w:rPr>
          <w:rStyle w:val="CommentReference"/>
        </w:rPr>
        <w:annotationRef/>
      </w:r>
      <w:r>
        <w:t>I hope not literally!</w:t>
      </w:r>
    </w:p>
  </w:comment>
  <w:comment w:id="14" w:author="jordan.greenwald" w:date="2017-10-24T16:40:00Z" w:initials="j">
    <w:p w14:paraId="3C5CC2F5" w14:textId="77777777" w:rsidR="004F66F0" w:rsidRDefault="004F66F0">
      <w:pPr>
        <w:pStyle w:val="CommentText"/>
      </w:pPr>
      <w:r>
        <w:rPr>
          <w:rStyle w:val="CommentReference"/>
        </w:rPr>
        <w:annotationRef/>
      </w:r>
      <w:r>
        <w:t>Again I don’t think “tone” is exactly the precise term here</w:t>
      </w:r>
    </w:p>
  </w:comment>
  <w:comment w:id="15" w:author="jordan.greenwald" w:date="2017-10-24T16:41:00Z" w:initials="j">
    <w:p w14:paraId="4DB0012D" w14:textId="77777777" w:rsidR="003B0BA3" w:rsidRDefault="003B0BA3">
      <w:pPr>
        <w:pStyle w:val="CommentText"/>
      </w:pPr>
      <w:r>
        <w:rPr>
          <w:rStyle w:val="CommentReference"/>
        </w:rPr>
        <w:annotationRef/>
      </w:r>
      <w:r>
        <w:t>Nice. Very well structured paragraph.</w:t>
      </w:r>
    </w:p>
    <w:p w14:paraId="742A02D2" w14:textId="77777777" w:rsidR="003B0BA3" w:rsidRDefault="003B0BA3">
      <w:pPr>
        <w:pStyle w:val="CommentText"/>
      </w:pPr>
    </w:p>
  </w:comment>
  <w:comment w:id="17" w:author="jordan.greenwald" w:date="2017-10-24T16:42:00Z" w:initials="j">
    <w:p w14:paraId="0ABB2C93" w14:textId="77777777" w:rsidR="00AE105A" w:rsidRDefault="00AE105A">
      <w:pPr>
        <w:pStyle w:val="CommentText"/>
      </w:pPr>
      <w:r>
        <w:rPr>
          <w:rStyle w:val="CommentReference"/>
        </w:rPr>
        <w:annotationRef/>
      </w:r>
      <w:r>
        <w:t>Wishing you’d say more about the specific implication of “amphitheater”</w:t>
      </w:r>
    </w:p>
  </w:comment>
  <w:comment w:id="18" w:author="jordan.greenwald" w:date="2017-10-24T16:43:00Z" w:initials="j">
    <w:p w14:paraId="49A9C7A9" w14:textId="77777777" w:rsidR="008E7C48" w:rsidRDefault="008E7C48">
      <w:pPr>
        <w:pStyle w:val="CommentText"/>
      </w:pPr>
      <w:r>
        <w:rPr>
          <w:rStyle w:val="CommentReference"/>
        </w:rPr>
        <w:annotationRef/>
      </w:r>
      <w:r>
        <w:t>Very nice</w:t>
      </w:r>
    </w:p>
    <w:p w14:paraId="115D8A72" w14:textId="77777777" w:rsidR="008E7C48" w:rsidRDefault="008E7C48">
      <w:pPr>
        <w:pStyle w:val="CommentText"/>
      </w:pPr>
    </w:p>
  </w:comment>
  <w:comment w:id="19" w:author="jordan.greenwald" w:date="2017-10-24T16:43:00Z" w:initials="j">
    <w:p w14:paraId="4C94E80B" w14:textId="77777777" w:rsidR="008E7C48" w:rsidRDefault="008E7C48">
      <w:pPr>
        <w:pStyle w:val="CommentText"/>
      </w:pPr>
      <w:r>
        <w:rPr>
          <w:rStyle w:val="CommentReference"/>
        </w:rPr>
        <w:annotationRef/>
      </w:r>
      <w:r>
        <w:t>A nice word, since the literal meaning relates to smoke/air</w:t>
      </w:r>
    </w:p>
  </w:comment>
  <w:comment w:id="20" w:author="jordan.greenwald" w:date="2017-10-24T16:44:00Z" w:initials="j">
    <w:p w14:paraId="0796C36B" w14:textId="77777777" w:rsidR="008E7C48" w:rsidRDefault="008E7C48">
      <w:pPr>
        <w:pStyle w:val="CommentText"/>
      </w:pPr>
      <w:r>
        <w:rPr>
          <w:rStyle w:val="CommentReference"/>
        </w:rPr>
        <w:annotationRef/>
      </w:r>
      <w:r>
        <w:t>By what standard, though? Or in what sense is it “exaggerated”? perhaps you are going for something like “exoticized” here?</w:t>
      </w:r>
    </w:p>
  </w:comment>
  <w:comment w:id="22" w:author="jordan.greenwald" w:date="2017-10-24T16:45:00Z" w:initials="j">
    <w:p w14:paraId="3DD3960B" w14:textId="77777777" w:rsidR="008E7C48" w:rsidRDefault="008E7C48">
      <w:pPr>
        <w:pStyle w:val="CommentText"/>
      </w:pPr>
      <w:r>
        <w:rPr>
          <w:rStyle w:val="CommentReference"/>
        </w:rPr>
        <w:annotationRef/>
      </w:r>
      <w:r>
        <w:t>Excellent topic sentence!</w:t>
      </w:r>
    </w:p>
    <w:p w14:paraId="79300A58" w14:textId="77777777" w:rsidR="008E7C48" w:rsidRDefault="008E7C48">
      <w:pPr>
        <w:pStyle w:val="CommentText"/>
      </w:pPr>
    </w:p>
  </w:comment>
  <w:comment w:id="23" w:author="jordan.greenwald" w:date="2017-10-24T16:46:00Z" w:initials="j">
    <w:p w14:paraId="4309D6D1" w14:textId="77777777" w:rsidR="008E7C48" w:rsidRDefault="008E7C48">
      <w:pPr>
        <w:pStyle w:val="CommentText"/>
      </w:pPr>
      <w:r>
        <w:rPr>
          <w:rStyle w:val="CommentReference"/>
        </w:rPr>
        <w:annotationRef/>
      </w:r>
      <w:r>
        <w:t>Interesting. Very nice.</w:t>
      </w:r>
    </w:p>
    <w:p w14:paraId="6B82EBB6" w14:textId="77777777" w:rsidR="008E7C48" w:rsidRDefault="008E7C48">
      <w:pPr>
        <w:pStyle w:val="CommentText"/>
      </w:pPr>
    </w:p>
  </w:comment>
  <w:comment w:id="24" w:author="jordan.greenwald" w:date="2017-10-24T16:47:00Z" w:initials="j">
    <w:p w14:paraId="18999284" w14:textId="77777777" w:rsidR="008E7C48" w:rsidRDefault="008E7C48">
      <w:pPr>
        <w:pStyle w:val="CommentText"/>
      </w:pPr>
      <w:r>
        <w:rPr>
          <w:rStyle w:val="CommentReference"/>
        </w:rPr>
        <w:annotationRef/>
      </w:r>
      <w:r>
        <w:t xml:space="preserve">Yes, and also the fact that she </w:t>
      </w:r>
      <w:r w:rsidRPr="008E7C48">
        <w:rPr>
          <w:b/>
          <w:bCs/>
        </w:rPr>
        <w:t>projects</w:t>
      </w:r>
      <w:r>
        <w:t xml:space="preserve"> her own desire onto the city</w:t>
      </w:r>
    </w:p>
    <w:p w14:paraId="56968CEC" w14:textId="77777777" w:rsidR="008E7C48" w:rsidRDefault="008E7C48">
      <w:pPr>
        <w:pStyle w:val="CommentText"/>
      </w:pPr>
    </w:p>
  </w:comment>
  <w:comment w:id="25" w:author="jordan.greenwald" w:date="2017-10-24T16:47:00Z" w:initials="j">
    <w:p w14:paraId="68A911B3" w14:textId="77777777" w:rsidR="008E7C48" w:rsidRDefault="008E7C48">
      <w:pPr>
        <w:pStyle w:val="CommentText"/>
      </w:pPr>
      <w:r>
        <w:rPr>
          <w:rStyle w:val="CommentReference"/>
        </w:rPr>
        <w:annotationRef/>
      </w:r>
      <w:r>
        <w:t>?</w:t>
      </w:r>
    </w:p>
  </w:comment>
  <w:comment w:id="26" w:author="jordan.greenwald" w:date="2017-10-24T16:49:00Z" w:initials="j">
    <w:p w14:paraId="3918E34F" w14:textId="77777777" w:rsidR="008E7C48" w:rsidRDefault="008E7C48">
      <w:pPr>
        <w:pStyle w:val="CommentText"/>
      </w:pPr>
      <w:r>
        <w:rPr>
          <w:rStyle w:val="CommentReference"/>
        </w:rPr>
        <w:annotationRef/>
      </w:r>
      <w:r>
        <w:t>very nice. I like how you are tracing the development of significance across the text.</w:t>
      </w:r>
    </w:p>
    <w:p w14:paraId="0AD51B07" w14:textId="77777777" w:rsidR="008E7C48" w:rsidRDefault="008E7C48">
      <w:pPr>
        <w:pStyle w:val="CommentText"/>
      </w:pPr>
    </w:p>
  </w:comment>
  <w:comment w:id="27" w:author="jordan.greenwald" w:date="2017-10-24T16:49:00Z" w:initials="j">
    <w:p w14:paraId="2C7AA067" w14:textId="77777777" w:rsidR="008E7C48" w:rsidRDefault="008E7C48">
      <w:pPr>
        <w:pStyle w:val="CommentText"/>
      </w:pPr>
      <w:r>
        <w:rPr>
          <w:rStyle w:val="CommentReference"/>
        </w:rPr>
        <w:annotationRef/>
      </w:r>
      <w:r>
        <w:t>Confusing…needs to be rephrased</w:t>
      </w:r>
    </w:p>
  </w:comment>
  <w:comment w:id="29" w:author="jordan.greenwald" w:date="2017-10-24T16:50:00Z" w:initials="j">
    <w:p w14:paraId="7768667B" w14:textId="77777777" w:rsidR="008E7C48" w:rsidRDefault="008E7C48">
      <w:pPr>
        <w:pStyle w:val="CommentText"/>
      </w:pPr>
      <w:r>
        <w:rPr>
          <w:rStyle w:val="CommentReference"/>
        </w:rPr>
        <w:annotationRef/>
      </w:r>
      <w:r>
        <w:t>Very nice culminating sentence.</w:t>
      </w:r>
    </w:p>
    <w:p w14:paraId="7B307F6E" w14:textId="77777777" w:rsidR="008E7C48" w:rsidRDefault="008E7C48">
      <w:pPr>
        <w:pStyle w:val="CommentText"/>
      </w:pPr>
    </w:p>
  </w:comment>
  <w:comment w:id="31" w:author="jordan.greenwald" w:date="2017-10-24T16:51:00Z" w:initials="j">
    <w:p w14:paraId="0E959DD1" w14:textId="77777777" w:rsidR="008E7C48" w:rsidRDefault="008E7C48">
      <w:pPr>
        <w:pStyle w:val="CommentText"/>
      </w:pPr>
      <w:r>
        <w:rPr>
          <w:rStyle w:val="CommentReference"/>
        </w:rPr>
        <w:annotationRef/>
      </w:r>
      <w:r>
        <w:t>Ah, now I understand!</w:t>
      </w:r>
    </w:p>
  </w:comment>
  <w:comment w:id="32" w:author="jordan.greenwald" w:date="2017-10-24T16:53:00Z" w:initials="j">
    <w:p w14:paraId="1CD42256" w14:textId="77777777" w:rsidR="00FA3E7F" w:rsidRDefault="00FA3E7F">
      <w:pPr>
        <w:pStyle w:val="CommentText"/>
      </w:pPr>
      <w:r>
        <w:rPr>
          <w:rStyle w:val="CommentReference"/>
        </w:rPr>
        <w:annotationRef/>
      </w:r>
      <w:r>
        <w:t>“over-exaggerated” is a redundancy</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C53D70A" w15:done="0"/>
  <w15:commentEx w15:paraId="60F40B45" w15:done="0"/>
  <w15:commentEx w15:paraId="0D613561" w15:done="0"/>
  <w15:commentEx w15:paraId="65497F83" w15:done="0"/>
  <w15:commentEx w15:paraId="4FADA40C" w15:done="0"/>
  <w15:commentEx w15:paraId="537B49EF" w15:done="0"/>
  <w15:commentEx w15:paraId="3BD02D0B" w15:done="0"/>
  <w15:commentEx w15:paraId="3C5CC2F5" w15:done="0"/>
  <w15:commentEx w15:paraId="742A02D2" w15:done="0"/>
  <w15:commentEx w15:paraId="0ABB2C93" w15:done="0"/>
  <w15:commentEx w15:paraId="115D8A72" w15:done="0"/>
  <w15:commentEx w15:paraId="4C94E80B" w15:done="0"/>
  <w15:commentEx w15:paraId="0796C36B" w15:done="0"/>
  <w15:commentEx w15:paraId="79300A58" w15:done="0"/>
  <w15:commentEx w15:paraId="6B82EBB6" w15:done="0"/>
  <w15:commentEx w15:paraId="56968CEC" w15:done="0"/>
  <w15:commentEx w15:paraId="68A911B3" w15:done="0"/>
  <w15:commentEx w15:paraId="0AD51B07" w15:done="0"/>
  <w15:commentEx w15:paraId="2C7AA067" w15:done="0"/>
  <w15:commentEx w15:paraId="7B307F6E" w15:done="0"/>
  <w15:commentEx w15:paraId="0E959DD1" w15:done="0"/>
  <w15:commentEx w15:paraId="1CD4225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4B4DFD" w14:textId="77777777" w:rsidR="003013DD" w:rsidRDefault="003013DD" w:rsidP="00F46EF9">
      <w:pPr>
        <w:spacing w:after="0" w:line="240" w:lineRule="auto"/>
      </w:pPr>
      <w:r>
        <w:separator/>
      </w:r>
    </w:p>
  </w:endnote>
  <w:endnote w:type="continuationSeparator" w:id="0">
    <w:p w14:paraId="089EEDC6" w14:textId="77777777" w:rsidR="003013DD" w:rsidRDefault="003013DD" w:rsidP="00F46E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A07550" w14:textId="77777777" w:rsidR="003013DD" w:rsidRDefault="003013DD" w:rsidP="00F46EF9">
      <w:pPr>
        <w:spacing w:after="0" w:line="240" w:lineRule="auto"/>
      </w:pPr>
      <w:r>
        <w:separator/>
      </w:r>
    </w:p>
  </w:footnote>
  <w:footnote w:type="continuationSeparator" w:id="0">
    <w:p w14:paraId="37447459" w14:textId="77777777" w:rsidR="003013DD" w:rsidRDefault="003013DD" w:rsidP="00F46EF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17C3EB" w14:textId="77777777" w:rsidR="00A60830" w:rsidRDefault="00A60830">
    <w:pPr>
      <w:pStyle w:val="Header"/>
      <w:jc w:val="right"/>
    </w:pPr>
    <w:r>
      <w:t>Agarwal</w:t>
    </w:r>
    <w:sdt>
      <w:sdtPr>
        <w:id w:val="-508906658"/>
        <w:docPartObj>
          <w:docPartGallery w:val="Page Numbers (Top of Page)"/>
          <w:docPartUnique/>
        </w:docPartObj>
      </w:sdtPr>
      <w:sdtEndPr>
        <w:rPr>
          <w:noProof/>
        </w:rPr>
      </w:sdtEndPr>
      <w:sdtContent>
        <w:r>
          <w:t xml:space="preserve"> </w:t>
        </w:r>
        <w:r>
          <w:fldChar w:fldCharType="begin"/>
        </w:r>
        <w:r>
          <w:instrText xml:space="preserve"> PAGE   \* MERGEFORMAT </w:instrText>
        </w:r>
        <w:r>
          <w:fldChar w:fldCharType="separate"/>
        </w:r>
        <w:r w:rsidR="00F4659C">
          <w:rPr>
            <w:noProof/>
          </w:rPr>
          <w:t>7</w:t>
        </w:r>
        <w:r>
          <w:rPr>
            <w:noProof/>
          </w:rPr>
          <w:fldChar w:fldCharType="end"/>
        </w:r>
      </w:sdtContent>
    </w:sdt>
  </w:p>
  <w:p w14:paraId="38C3F300" w14:textId="77777777" w:rsidR="00A60830" w:rsidRDefault="00A60830" w:rsidP="00F46EF9">
    <w:pPr>
      <w:pStyle w:val="Heade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71807"/>
    <w:multiLevelType w:val="hybridMultilevel"/>
    <w:tmpl w:val="55C28C7C"/>
    <w:lvl w:ilvl="0" w:tplc="64C44610">
      <w:start w:val="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rdan.greenwald">
    <w15:presenceInfo w15:providerId="None" w15:userId="jordan.greenwal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EF9"/>
    <w:rsid w:val="00053F85"/>
    <w:rsid w:val="00055318"/>
    <w:rsid w:val="00090C3A"/>
    <w:rsid w:val="000B2F98"/>
    <w:rsid w:val="000D7588"/>
    <w:rsid w:val="000F6FEB"/>
    <w:rsid w:val="00121F8D"/>
    <w:rsid w:val="00136BB2"/>
    <w:rsid w:val="00143EC2"/>
    <w:rsid w:val="00152BD7"/>
    <w:rsid w:val="00175B51"/>
    <w:rsid w:val="001761F1"/>
    <w:rsid w:val="001A02B5"/>
    <w:rsid w:val="001B215D"/>
    <w:rsid w:val="001D5220"/>
    <w:rsid w:val="001E4008"/>
    <w:rsid w:val="001E741A"/>
    <w:rsid w:val="001F2019"/>
    <w:rsid w:val="0024788A"/>
    <w:rsid w:val="00256AA2"/>
    <w:rsid w:val="00276756"/>
    <w:rsid w:val="002974CC"/>
    <w:rsid w:val="002B591E"/>
    <w:rsid w:val="002F3BD5"/>
    <w:rsid w:val="003013DD"/>
    <w:rsid w:val="00337F12"/>
    <w:rsid w:val="003401E7"/>
    <w:rsid w:val="00387F93"/>
    <w:rsid w:val="003B0BA3"/>
    <w:rsid w:val="003C5726"/>
    <w:rsid w:val="003E11D8"/>
    <w:rsid w:val="004055F9"/>
    <w:rsid w:val="00413D3B"/>
    <w:rsid w:val="00416A65"/>
    <w:rsid w:val="004342DD"/>
    <w:rsid w:val="004358D0"/>
    <w:rsid w:val="004462EC"/>
    <w:rsid w:val="00477950"/>
    <w:rsid w:val="0048706F"/>
    <w:rsid w:val="004D0628"/>
    <w:rsid w:val="004F66F0"/>
    <w:rsid w:val="005201B6"/>
    <w:rsid w:val="005206F1"/>
    <w:rsid w:val="00544D4A"/>
    <w:rsid w:val="0057132B"/>
    <w:rsid w:val="0057137B"/>
    <w:rsid w:val="005A7F85"/>
    <w:rsid w:val="005F5CA1"/>
    <w:rsid w:val="00620466"/>
    <w:rsid w:val="0062048A"/>
    <w:rsid w:val="006654BD"/>
    <w:rsid w:val="006914CB"/>
    <w:rsid w:val="006A276B"/>
    <w:rsid w:val="006C3875"/>
    <w:rsid w:val="006D795C"/>
    <w:rsid w:val="006E4964"/>
    <w:rsid w:val="006E7CE6"/>
    <w:rsid w:val="00721F21"/>
    <w:rsid w:val="00726F68"/>
    <w:rsid w:val="007951EA"/>
    <w:rsid w:val="007951EC"/>
    <w:rsid w:val="007A4F10"/>
    <w:rsid w:val="007C1273"/>
    <w:rsid w:val="007C67ED"/>
    <w:rsid w:val="007D15EE"/>
    <w:rsid w:val="007D429C"/>
    <w:rsid w:val="007E6599"/>
    <w:rsid w:val="00845675"/>
    <w:rsid w:val="008543E5"/>
    <w:rsid w:val="00882FF5"/>
    <w:rsid w:val="008C629F"/>
    <w:rsid w:val="008E7C48"/>
    <w:rsid w:val="008F3EAB"/>
    <w:rsid w:val="009047C3"/>
    <w:rsid w:val="009242AA"/>
    <w:rsid w:val="0095785C"/>
    <w:rsid w:val="009B1778"/>
    <w:rsid w:val="009C622B"/>
    <w:rsid w:val="009E24C6"/>
    <w:rsid w:val="00A32FD1"/>
    <w:rsid w:val="00A37ED4"/>
    <w:rsid w:val="00A60830"/>
    <w:rsid w:val="00A912E8"/>
    <w:rsid w:val="00A927B3"/>
    <w:rsid w:val="00A92D92"/>
    <w:rsid w:val="00AB55BF"/>
    <w:rsid w:val="00AD5FDA"/>
    <w:rsid w:val="00AD5FF0"/>
    <w:rsid w:val="00AE105A"/>
    <w:rsid w:val="00AE449F"/>
    <w:rsid w:val="00B36105"/>
    <w:rsid w:val="00B478BB"/>
    <w:rsid w:val="00B90BF6"/>
    <w:rsid w:val="00BC5B4B"/>
    <w:rsid w:val="00BD6907"/>
    <w:rsid w:val="00BE7F65"/>
    <w:rsid w:val="00C53F5A"/>
    <w:rsid w:val="00C93908"/>
    <w:rsid w:val="00CF2485"/>
    <w:rsid w:val="00D33FEA"/>
    <w:rsid w:val="00D42F7D"/>
    <w:rsid w:val="00D500D8"/>
    <w:rsid w:val="00D530E4"/>
    <w:rsid w:val="00D63294"/>
    <w:rsid w:val="00D73F1B"/>
    <w:rsid w:val="00D968C7"/>
    <w:rsid w:val="00DB17C1"/>
    <w:rsid w:val="00DD02C8"/>
    <w:rsid w:val="00E06470"/>
    <w:rsid w:val="00E10426"/>
    <w:rsid w:val="00E948F3"/>
    <w:rsid w:val="00EC26AE"/>
    <w:rsid w:val="00ED74AC"/>
    <w:rsid w:val="00EF69F5"/>
    <w:rsid w:val="00F15BF3"/>
    <w:rsid w:val="00F22102"/>
    <w:rsid w:val="00F4659C"/>
    <w:rsid w:val="00F46EF9"/>
    <w:rsid w:val="00F82E81"/>
    <w:rsid w:val="00F86918"/>
    <w:rsid w:val="00F87E0B"/>
    <w:rsid w:val="00F933AF"/>
    <w:rsid w:val="00FA3E7F"/>
    <w:rsid w:val="00FA77DC"/>
    <w:rsid w:val="00FC1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BC1EC"/>
  <w15:chartTrackingRefBased/>
  <w15:docId w15:val="{251E4778-E58E-463C-8CAC-AECE08C05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6E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6EF9"/>
  </w:style>
  <w:style w:type="paragraph" w:styleId="Footer">
    <w:name w:val="footer"/>
    <w:basedOn w:val="Normal"/>
    <w:link w:val="FooterChar"/>
    <w:uiPriority w:val="99"/>
    <w:unhideWhenUsed/>
    <w:rsid w:val="00F46E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6EF9"/>
  </w:style>
  <w:style w:type="paragraph" w:styleId="ListParagraph">
    <w:name w:val="List Paragraph"/>
    <w:basedOn w:val="Normal"/>
    <w:uiPriority w:val="34"/>
    <w:qFormat/>
    <w:rsid w:val="00D42F7D"/>
    <w:pPr>
      <w:ind w:left="720"/>
      <w:contextualSpacing/>
    </w:pPr>
  </w:style>
  <w:style w:type="character" w:styleId="CommentReference">
    <w:name w:val="annotation reference"/>
    <w:basedOn w:val="DefaultParagraphFont"/>
    <w:uiPriority w:val="99"/>
    <w:semiHidden/>
    <w:unhideWhenUsed/>
    <w:rsid w:val="004F66F0"/>
    <w:rPr>
      <w:sz w:val="18"/>
      <w:szCs w:val="18"/>
    </w:rPr>
  </w:style>
  <w:style w:type="paragraph" w:styleId="CommentText">
    <w:name w:val="annotation text"/>
    <w:basedOn w:val="Normal"/>
    <w:link w:val="CommentTextChar"/>
    <w:uiPriority w:val="99"/>
    <w:semiHidden/>
    <w:unhideWhenUsed/>
    <w:rsid w:val="004F66F0"/>
    <w:pPr>
      <w:spacing w:line="240" w:lineRule="auto"/>
    </w:pPr>
  </w:style>
  <w:style w:type="character" w:customStyle="1" w:styleId="CommentTextChar">
    <w:name w:val="Comment Text Char"/>
    <w:basedOn w:val="DefaultParagraphFont"/>
    <w:link w:val="CommentText"/>
    <w:uiPriority w:val="99"/>
    <w:semiHidden/>
    <w:rsid w:val="004F66F0"/>
  </w:style>
  <w:style w:type="paragraph" w:styleId="CommentSubject">
    <w:name w:val="annotation subject"/>
    <w:basedOn w:val="CommentText"/>
    <w:next w:val="CommentText"/>
    <w:link w:val="CommentSubjectChar"/>
    <w:uiPriority w:val="99"/>
    <w:semiHidden/>
    <w:unhideWhenUsed/>
    <w:rsid w:val="004F66F0"/>
    <w:rPr>
      <w:b/>
      <w:bCs/>
      <w:sz w:val="20"/>
      <w:szCs w:val="20"/>
    </w:rPr>
  </w:style>
  <w:style w:type="character" w:customStyle="1" w:styleId="CommentSubjectChar">
    <w:name w:val="Comment Subject Char"/>
    <w:basedOn w:val="CommentTextChar"/>
    <w:link w:val="CommentSubject"/>
    <w:uiPriority w:val="99"/>
    <w:semiHidden/>
    <w:rsid w:val="004F66F0"/>
    <w:rPr>
      <w:b/>
      <w:bCs/>
      <w:sz w:val="20"/>
      <w:szCs w:val="20"/>
    </w:rPr>
  </w:style>
  <w:style w:type="paragraph" w:styleId="BalloonText">
    <w:name w:val="Balloon Text"/>
    <w:basedOn w:val="Normal"/>
    <w:link w:val="BalloonTextChar"/>
    <w:uiPriority w:val="99"/>
    <w:semiHidden/>
    <w:unhideWhenUsed/>
    <w:rsid w:val="004F66F0"/>
    <w:pPr>
      <w:spacing w:after="0" w:line="240" w:lineRule="auto"/>
    </w:pPr>
    <w:rPr>
      <w:sz w:val="18"/>
      <w:szCs w:val="18"/>
    </w:rPr>
  </w:style>
  <w:style w:type="character" w:customStyle="1" w:styleId="BalloonTextChar">
    <w:name w:val="Balloon Text Char"/>
    <w:basedOn w:val="DefaultParagraphFont"/>
    <w:link w:val="BalloonText"/>
    <w:uiPriority w:val="99"/>
    <w:semiHidden/>
    <w:rsid w:val="004F66F0"/>
    <w:rPr>
      <w:sz w:val="18"/>
      <w:szCs w:val="18"/>
    </w:rPr>
  </w:style>
  <w:style w:type="character" w:styleId="Strong">
    <w:name w:val="Strong"/>
    <w:basedOn w:val="DefaultParagraphFont"/>
    <w:uiPriority w:val="22"/>
    <w:qFormat/>
    <w:rsid w:val="008E7C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header" Target="header1.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2040</Words>
  <Characters>11632</Characters>
  <Application>Microsoft Macintosh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Agarwal</dc:creator>
  <cp:keywords/>
  <dc:description/>
  <cp:lastModifiedBy>jordan.greenwald</cp:lastModifiedBy>
  <cp:revision>3</cp:revision>
  <dcterms:created xsi:type="dcterms:W3CDTF">2017-10-25T00:02:00Z</dcterms:created>
  <dcterms:modified xsi:type="dcterms:W3CDTF">2017-10-27T21:35:00Z</dcterms:modified>
</cp:coreProperties>
</file>